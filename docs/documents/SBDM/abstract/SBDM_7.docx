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2CB80" w14:textId="77777777" w:rsidR="00DA355A" w:rsidRPr="0048715F" w:rsidRDefault="00DA355A" w:rsidP="00DA355A">
      <w:pPr>
        <w:pStyle w:val="NormalWeb"/>
        <w:spacing w:before="2"/>
        <w:rPr>
          <w:rFonts w:ascii="Calibri" w:hAnsi="Calibri"/>
        </w:rPr>
      </w:pPr>
      <w:r w:rsidRPr="0048715F">
        <w:rPr>
          <w:rFonts w:ascii="Calibri" w:hAnsi="Calibri"/>
          <w:b/>
        </w:rPr>
        <w:t>Title</w:t>
      </w:r>
      <w:r w:rsidRPr="0048715F">
        <w:rPr>
          <w:rFonts w:ascii="Calibri" w:hAnsi="Calibri"/>
        </w:rPr>
        <w:t xml:space="preserve"> </w:t>
      </w:r>
      <w:r w:rsidRPr="0048715F">
        <w:rPr>
          <w:rFonts w:ascii="Calibri" w:hAnsi="Calibri"/>
        </w:rPr>
        <w:tab/>
      </w:r>
      <w:r w:rsidRPr="0048715F">
        <w:rPr>
          <w:rFonts w:ascii="Calibri" w:hAnsi="Calibri"/>
        </w:rPr>
        <w:tab/>
        <w:t>Neural Mechanisms of Hierarchical Planning during Navigation</w:t>
      </w:r>
    </w:p>
    <w:p w14:paraId="3505EAEE" w14:textId="77777777" w:rsidR="00DA355A" w:rsidRPr="0048715F" w:rsidRDefault="00DA355A" w:rsidP="00DA355A">
      <w:pPr>
        <w:pStyle w:val="NormalWeb"/>
        <w:spacing w:before="2"/>
        <w:rPr>
          <w:rFonts w:ascii="Calibri" w:hAnsi="Calibri"/>
        </w:rPr>
      </w:pPr>
      <w:r w:rsidRPr="0048715F">
        <w:rPr>
          <w:rFonts w:ascii="Calibri" w:hAnsi="Calibri"/>
          <w:b/>
        </w:rPr>
        <w:t>Authors</w:t>
      </w:r>
      <w:r w:rsidRPr="0048715F">
        <w:rPr>
          <w:rFonts w:ascii="Calibri" w:hAnsi="Calibri"/>
        </w:rPr>
        <w:tab/>
      </w:r>
      <w:r w:rsidRPr="0048715F">
        <w:rPr>
          <w:rFonts w:ascii="Calibri" w:hAnsi="Calibri"/>
        </w:rPr>
        <w:tab/>
        <w:t xml:space="preserve">Balaguer J </w:t>
      </w:r>
      <w:r w:rsidRPr="0048715F">
        <w:rPr>
          <w:rFonts w:ascii="Calibri" w:hAnsi="Calibri"/>
          <w:vertAlign w:val="superscript"/>
        </w:rPr>
        <w:t>1</w:t>
      </w:r>
      <w:r w:rsidRPr="0048715F">
        <w:rPr>
          <w:rFonts w:ascii="Calibri" w:hAnsi="Calibri"/>
        </w:rPr>
        <w:t xml:space="preserve">, Hassabis D </w:t>
      </w:r>
      <w:r w:rsidRPr="0048715F">
        <w:rPr>
          <w:rFonts w:ascii="Calibri" w:hAnsi="Calibri"/>
          <w:vertAlign w:val="superscript"/>
        </w:rPr>
        <w:t>2</w:t>
      </w:r>
      <w:r w:rsidRPr="0048715F">
        <w:rPr>
          <w:rFonts w:ascii="Calibri" w:hAnsi="Calibri"/>
        </w:rPr>
        <w:t xml:space="preserve">, Spiers H </w:t>
      </w:r>
      <w:r w:rsidRPr="0048715F">
        <w:rPr>
          <w:rFonts w:ascii="Calibri" w:hAnsi="Calibri"/>
          <w:vertAlign w:val="superscript"/>
        </w:rPr>
        <w:t>2</w:t>
      </w:r>
      <w:r w:rsidRPr="0048715F">
        <w:rPr>
          <w:rFonts w:ascii="Calibri" w:hAnsi="Calibri"/>
        </w:rPr>
        <w:t xml:space="preserve">, Summerfield C </w:t>
      </w:r>
      <w:r w:rsidRPr="0048715F">
        <w:rPr>
          <w:rFonts w:ascii="Calibri" w:hAnsi="Calibri"/>
          <w:vertAlign w:val="superscript"/>
        </w:rPr>
        <w:t>1</w:t>
      </w:r>
    </w:p>
    <w:p w14:paraId="3F1288FF" w14:textId="77777777" w:rsidR="00DA355A" w:rsidRPr="0048715F" w:rsidRDefault="00DA355A" w:rsidP="00DA355A">
      <w:pPr>
        <w:pStyle w:val="NormalWeb"/>
        <w:spacing w:before="2"/>
        <w:rPr>
          <w:rFonts w:ascii="Calibri" w:hAnsi="Calibri"/>
        </w:rPr>
      </w:pPr>
      <w:r w:rsidRPr="0048715F">
        <w:rPr>
          <w:rFonts w:ascii="Calibri" w:hAnsi="Calibri"/>
          <w:b/>
        </w:rPr>
        <w:t>Affiliations</w:t>
      </w:r>
      <w:r w:rsidRPr="0048715F">
        <w:rPr>
          <w:rFonts w:ascii="Calibri" w:hAnsi="Calibri"/>
        </w:rPr>
        <w:tab/>
      </w:r>
      <w:r w:rsidRPr="0048715F">
        <w:rPr>
          <w:rFonts w:ascii="Calibri" w:hAnsi="Calibri"/>
          <w:vertAlign w:val="superscript"/>
        </w:rPr>
        <w:t>1</w:t>
      </w:r>
      <w:r w:rsidRPr="0048715F">
        <w:rPr>
          <w:rFonts w:ascii="Calibri" w:hAnsi="Calibri"/>
        </w:rPr>
        <w:t xml:space="preserve"> Dept. Experimental Psychology, University of Oxford, Oxford, UK.</w:t>
      </w:r>
    </w:p>
    <w:p w14:paraId="451E84FD" w14:textId="77777777" w:rsidR="00DA355A" w:rsidRPr="0048715F" w:rsidRDefault="00DA355A" w:rsidP="00DA355A">
      <w:pPr>
        <w:pStyle w:val="NormalWeb"/>
        <w:spacing w:before="2"/>
        <w:rPr>
          <w:rFonts w:ascii="Calibri" w:hAnsi="Calibri"/>
        </w:rPr>
      </w:pPr>
      <w:r w:rsidRPr="0048715F">
        <w:rPr>
          <w:rFonts w:ascii="Calibri" w:hAnsi="Calibri"/>
          <w:vertAlign w:val="superscript"/>
        </w:rPr>
        <w:tab/>
      </w:r>
      <w:r w:rsidRPr="0048715F">
        <w:rPr>
          <w:rFonts w:ascii="Calibri" w:hAnsi="Calibri"/>
          <w:vertAlign w:val="superscript"/>
        </w:rPr>
        <w:tab/>
        <w:t>2</w:t>
      </w:r>
      <w:r w:rsidRPr="0048715F">
        <w:rPr>
          <w:rFonts w:ascii="Calibri" w:hAnsi="Calibri"/>
        </w:rPr>
        <w:t xml:space="preserve"> Dept. Psychology, University College London, London, UK.</w:t>
      </w:r>
    </w:p>
    <w:p w14:paraId="3EE0BC65" w14:textId="77777777" w:rsidR="00DA355A" w:rsidRPr="0048715F" w:rsidRDefault="00DA355A" w:rsidP="00DA355A">
      <w:pPr>
        <w:pStyle w:val="NormalWeb"/>
        <w:spacing w:before="2"/>
        <w:rPr>
          <w:rFonts w:ascii="Calibri" w:hAnsi="Calibri"/>
        </w:rPr>
      </w:pPr>
    </w:p>
    <w:p w14:paraId="293B37D9" w14:textId="35801FFD" w:rsidR="00DA355A" w:rsidRPr="00033222" w:rsidRDefault="00DA355A" w:rsidP="007B0303">
      <w:pPr>
        <w:pStyle w:val="NormalWeb"/>
        <w:spacing w:before="2"/>
        <w:ind w:firstLine="567"/>
        <w:jc w:val="both"/>
        <w:rPr>
          <w:rFonts w:ascii="Calibri" w:hAnsi="Calibri"/>
        </w:rPr>
      </w:pPr>
      <w:del w:id="0" w:author="jan" w:date="2015-03-28T09:26:00Z">
        <w:r w:rsidRPr="0048715F" w:rsidDel="00AA212C">
          <w:rPr>
            <w:rFonts w:ascii="Calibri" w:hAnsi="Calibri"/>
          </w:rPr>
          <w:delText>Reinforcement Learning (RL) is a general framework for Machine Learning that also describes mammalian behaviour [1]. In order to allow decisions in complex environments, RL has been extended with the use of o</w:delText>
        </w:r>
        <w:r w:rsidRPr="0048715F" w:rsidDel="00AA212C">
          <w:rPr>
            <w:rFonts w:ascii="Calibri" w:hAnsi="Calibri"/>
            <w:i/>
          </w:rPr>
          <w:delText>ptions</w:delText>
        </w:r>
        <w:r w:rsidRPr="0048715F" w:rsidDel="00AA212C">
          <w:rPr>
            <w:rFonts w:ascii="Calibri" w:hAnsi="Calibri"/>
          </w:rPr>
          <w:delText xml:space="preserve"> [2] that allow agents to learn the value of multicomponential sequences of actions in a given context [3, 4]. Options guide the agent to unique states designated as subgoals, at which a new option is selected. For example, when moving around a building, agents may learn the value of reaching a doorway to enter a new room. However, although prediction error signals for interim goals have been observed in the striatum [5], it remains unknown whether unique representations of subgoal states </w:delText>
        </w:r>
        <w:commentRangeStart w:id="1"/>
        <w:r w:rsidRPr="0048715F" w:rsidDel="00AA212C">
          <w:rPr>
            <w:rFonts w:ascii="Calibri" w:hAnsi="Calibri"/>
          </w:rPr>
          <w:delText>exist</w:delText>
        </w:r>
        <w:commentRangeEnd w:id="1"/>
        <w:r w:rsidR="009A5248" w:rsidDel="00AA212C">
          <w:rPr>
            <w:rStyle w:val="CommentReference"/>
            <w:rFonts w:ascii="Cambria" w:hAnsi="Cambria"/>
            <w:lang w:val="en-US"/>
          </w:rPr>
          <w:commentReference w:id="1"/>
        </w:r>
        <w:r w:rsidRPr="0048715F" w:rsidDel="00AA212C">
          <w:rPr>
            <w:rFonts w:ascii="Calibri" w:hAnsi="Calibri"/>
          </w:rPr>
          <w:delText xml:space="preserve"> in the human </w:delText>
        </w:r>
        <w:commentRangeStart w:id="2"/>
        <w:r w:rsidRPr="0048715F" w:rsidDel="00AA212C">
          <w:rPr>
            <w:rFonts w:ascii="Calibri" w:hAnsi="Calibri"/>
          </w:rPr>
          <w:delText>brain</w:delText>
        </w:r>
        <w:commentRangeEnd w:id="2"/>
        <w:r w:rsidR="009A5248" w:rsidDel="00AA212C">
          <w:rPr>
            <w:rStyle w:val="CommentReference"/>
            <w:rFonts w:ascii="Cambria" w:hAnsi="Cambria"/>
            <w:lang w:val="en-US"/>
          </w:rPr>
          <w:commentReference w:id="2"/>
        </w:r>
        <w:r w:rsidRPr="0048715F" w:rsidDel="00AA212C">
          <w:rPr>
            <w:rFonts w:ascii="Calibri" w:hAnsi="Calibri"/>
          </w:rPr>
          <w:delText xml:space="preserve">. </w:delText>
        </w:r>
      </w:del>
      <w:ins w:id="3" w:author="jan" w:date="2015-03-28T09:28:00Z">
        <w:r w:rsidR="00AA212C">
          <w:rPr>
            <w:rFonts w:ascii="Calibri" w:hAnsi="Calibri"/>
          </w:rPr>
          <w:t xml:space="preserve">Humans </w:t>
        </w:r>
      </w:ins>
      <w:ins w:id="4" w:author="jan" w:date="2015-03-28T09:27:00Z">
        <w:r w:rsidR="00AA212C">
          <w:rPr>
            <w:rFonts w:ascii="Calibri" w:hAnsi="Calibri"/>
          </w:rPr>
          <w:t xml:space="preserve">make decisions in a wide variety of </w:t>
        </w:r>
      </w:ins>
      <w:ins w:id="5" w:author="jan" w:date="2015-03-28T09:28:00Z">
        <w:r w:rsidR="00AA212C">
          <w:rPr>
            <w:rFonts w:ascii="Calibri" w:hAnsi="Calibri"/>
          </w:rPr>
          <w:t>scenarios during their everyday life</w:t>
        </w:r>
      </w:ins>
      <w:ins w:id="6" w:author="jan" w:date="2015-03-28T09:33:00Z">
        <w:r w:rsidR="00972BC0">
          <w:rPr>
            <w:rFonts w:ascii="Calibri" w:hAnsi="Calibri"/>
          </w:rPr>
          <w:t>, but many</w:t>
        </w:r>
      </w:ins>
      <w:ins w:id="7" w:author="jan" w:date="2015-03-28T09:28:00Z">
        <w:r w:rsidR="00AA212C">
          <w:rPr>
            <w:rFonts w:ascii="Calibri" w:hAnsi="Calibri"/>
          </w:rPr>
          <w:t xml:space="preserve"> of these are still beyond the capabilities of </w:t>
        </w:r>
      </w:ins>
      <w:ins w:id="8" w:author="jan" w:date="2015-03-28T09:30:00Z">
        <w:r w:rsidR="00AA212C">
          <w:rPr>
            <w:rFonts w:ascii="Calibri" w:hAnsi="Calibri"/>
          </w:rPr>
          <w:t xml:space="preserve">state-of-the-art </w:t>
        </w:r>
      </w:ins>
      <w:ins w:id="9" w:author="jan" w:date="2015-03-28T09:28:00Z">
        <w:r w:rsidR="00AA212C">
          <w:rPr>
            <w:rFonts w:ascii="Calibri" w:hAnsi="Calibri"/>
          </w:rPr>
          <w:t>computers and algorithms</w:t>
        </w:r>
        <w:r w:rsidR="00972BC0">
          <w:rPr>
            <w:rFonts w:ascii="Calibri" w:hAnsi="Calibri"/>
          </w:rPr>
          <w:t xml:space="preserve">. </w:t>
        </w:r>
      </w:ins>
      <w:ins w:id="10" w:author="jan" w:date="2015-03-28T09:32:00Z">
        <w:r w:rsidR="00972BC0">
          <w:rPr>
            <w:rFonts w:ascii="Calibri" w:hAnsi="Calibri"/>
          </w:rPr>
          <w:t xml:space="preserve">One reason for this is because </w:t>
        </w:r>
      </w:ins>
      <w:ins w:id="11" w:author="jan" w:date="2015-03-28T09:33:00Z">
        <w:r w:rsidR="00972BC0">
          <w:rPr>
            <w:rFonts w:ascii="Calibri" w:hAnsi="Calibri"/>
          </w:rPr>
          <w:t xml:space="preserve">the number of </w:t>
        </w:r>
      </w:ins>
      <w:ins w:id="12" w:author="jan" w:date="2015-03-28T09:34:00Z">
        <w:r w:rsidR="00972BC0">
          <w:rPr>
            <w:rFonts w:ascii="Calibri" w:hAnsi="Calibri"/>
          </w:rPr>
          <w:t xml:space="preserve">possible </w:t>
        </w:r>
      </w:ins>
      <w:ins w:id="13" w:author="jan" w:date="2015-03-28T09:33:00Z">
        <w:r w:rsidR="00972BC0">
          <w:rPr>
            <w:rFonts w:ascii="Calibri" w:hAnsi="Calibri"/>
          </w:rPr>
          <w:t xml:space="preserve">states grows exponentially </w:t>
        </w:r>
      </w:ins>
      <w:ins w:id="14" w:author="jan" w:date="2015-03-28T09:34:00Z">
        <w:r w:rsidR="00972BC0">
          <w:rPr>
            <w:rFonts w:ascii="Calibri" w:hAnsi="Calibri"/>
          </w:rPr>
          <w:t xml:space="preserve">with time </w:t>
        </w:r>
      </w:ins>
      <w:ins w:id="15" w:author="jan" w:date="2015-03-28T09:33:00Z">
        <w:r w:rsidR="00972BC0">
          <w:rPr>
            <w:rFonts w:ascii="Calibri" w:hAnsi="Calibri"/>
          </w:rPr>
          <w:t xml:space="preserve">as </w:t>
        </w:r>
      </w:ins>
      <w:ins w:id="16" w:author="jan" w:date="2015-03-28T09:34:00Z">
        <w:r w:rsidR="00972BC0">
          <w:rPr>
            <w:rFonts w:ascii="Calibri" w:hAnsi="Calibri"/>
          </w:rPr>
          <w:t xml:space="preserve">an agent plans ahead in the future. How do humans </w:t>
        </w:r>
      </w:ins>
      <w:ins w:id="17" w:author="jan" w:date="2015-03-28T09:36:00Z">
        <w:r w:rsidR="00972BC0">
          <w:rPr>
            <w:rFonts w:ascii="Calibri" w:hAnsi="Calibri"/>
          </w:rPr>
          <w:t>(</w:t>
        </w:r>
      </w:ins>
      <w:ins w:id="18" w:author="jan" w:date="2015-03-28T09:34:00Z">
        <w:r w:rsidR="00972BC0">
          <w:rPr>
            <w:rFonts w:ascii="Calibri" w:hAnsi="Calibri"/>
          </w:rPr>
          <w:t>and other animals</w:t>
        </w:r>
      </w:ins>
      <w:ins w:id="19" w:author="jan" w:date="2015-03-28T09:36:00Z">
        <w:r w:rsidR="00972BC0">
          <w:rPr>
            <w:rFonts w:ascii="Calibri" w:hAnsi="Calibri"/>
          </w:rPr>
          <w:t>)</w:t>
        </w:r>
      </w:ins>
      <w:ins w:id="20" w:author="jan" w:date="2015-03-28T09:34:00Z">
        <w:r w:rsidR="00972BC0">
          <w:rPr>
            <w:rFonts w:ascii="Calibri" w:hAnsi="Calibri"/>
          </w:rPr>
          <w:t xml:space="preserve"> solve this problem? </w:t>
        </w:r>
      </w:ins>
      <w:ins w:id="21" w:author="jan" w:date="2015-03-28T09:36:00Z">
        <w:r w:rsidR="00972BC0">
          <w:rPr>
            <w:rFonts w:ascii="Calibri" w:hAnsi="Calibri"/>
          </w:rPr>
          <w:t xml:space="preserve">It has been suggested that </w:t>
        </w:r>
      </w:ins>
      <w:ins w:id="22" w:author="jan" w:date="2015-03-28T09:37:00Z">
        <w:r w:rsidR="00972BC0">
          <w:rPr>
            <w:rFonts w:ascii="Calibri" w:hAnsi="Calibri"/>
          </w:rPr>
          <w:t>hierarchical representations</w:t>
        </w:r>
      </w:ins>
      <w:ins w:id="23" w:author="jan" w:date="2015-03-28T09:42:00Z">
        <w:r w:rsidR="00033222">
          <w:rPr>
            <w:rFonts w:ascii="Calibri" w:hAnsi="Calibri"/>
          </w:rPr>
          <w:t xml:space="preserve"> may be well suited for this problem</w:t>
        </w:r>
      </w:ins>
      <w:ins w:id="24" w:author="jan" w:date="2015-03-28T09:41:00Z">
        <w:r w:rsidR="00033222">
          <w:rPr>
            <w:rFonts w:ascii="Calibri" w:hAnsi="Calibri"/>
          </w:rPr>
          <w:t>, where one seeks to reach a</w:t>
        </w:r>
        <w:r w:rsidR="00C82446">
          <w:rPr>
            <w:rFonts w:ascii="Calibri" w:hAnsi="Calibri"/>
          </w:rPr>
          <w:t xml:space="preserve">n interim </w:t>
        </w:r>
      </w:ins>
      <w:ins w:id="25" w:author="jan" w:date="2015-03-28T10:22:00Z">
        <w:r w:rsidR="00C82446">
          <w:rPr>
            <w:rFonts w:ascii="Calibri" w:hAnsi="Calibri"/>
          </w:rPr>
          <w:t xml:space="preserve">goal </w:t>
        </w:r>
      </w:ins>
      <w:ins w:id="26" w:author="jan" w:date="2015-03-28T10:23:00Z">
        <w:r w:rsidR="00C82446">
          <w:rPr>
            <w:rFonts w:ascii="Calibri" w:hAnsi="Calibri"/>
          </w:rPr>
          <w:t>(</w:t>
        </w:r>
        <w:r w:rsidR="00C82446" w:rsidRPr="00C82446">
          <w:rPr>
            <w:rFonts w:ascii="Calibri" w:hAnsi="Calibri"/>
            <w:rPrChange w:id="27" w:author="jan" w:date="2015-03-28T10:23:00Z">
              <w:rPr>
                <w:rFonts w:ascii="Calibri" w:hAnsi="Calibri"/>
                <w:i/>
              </w:rPr>
            </w:rPrChange>
          </w:rPr>
          <w:t>subgoal</w:t>
        </w:r>
        <w:r w:rsidR="00C82446">
          <w:rPr>
            <w:rFonts w:ascii="Calibri" w:hAnsi="Calibri"/>
          </w:rPr>
          <w:t xml:space="preserve">) </w:t>
        </w:r>
      </w:ins>
      <w:ins w:id="28" w:author="jan" w:date="2015-03-28T09:42:00Z">
        <w:r w:rsidR="00033222" w:rsidRPr="00C82446">
          <w:rPr>
            <w:rFonts w:ascii="Calibri" w:hAnsi="Calibri"/>
          </w:rPr>
          <w:t>in</w:t>
        </w:r>
        <w:r w:rsidR="00033222">
          <w:rPr>
            <w:rFonts w:ascii="Calibri" w:hAnsi="Calibri"/>
          </w:rPr>
          <w:t xml:space="preserve"> a first place instead of the final</w:t>
        </w:r>
      </w:ins>
      <w:ins w:id="29" w:author="jan" w:date="2015-03-28T10:22:00Z">
        <w:r w:rsidR="00C82446">
          <w:rPr>
            <w:rFonts w:ascii="Calibri" w:hAnsi="Calibri"/>
          </w:rPr>
          <w:t xml:space="preserve"> </w:t>
        </w:r>
      </w:ins>
      <w:ins w:id="30" w:author="jan" w:date="2015-03-28T10:24:00Z">
        <w:r w:rsidR="00C82446">
          <w:rPr>
            <w:rFonts w:ascii="Calibri" w:hAnsi="Calibri"/>
          </w:rPr>
          <w:t>goal</w:t>
        </w:r>
      </w:ins>
      <w:ins w:id="31" w:author="jan" w:date="2015-03-28T09:42:00Z">
        <w:r w:rsidR="00033222">
          <w:rPr>
            <w:rFonts w:ascii="Calibri" w:hAnsi="Calibri"/>
          </w:rPr>
          <w:t xml:space="preserve">. However, it is poorly understood </w:t>
        </w:r>
      </w:ins>
      <w:ins w:id="32" w:author="jan" w:date="2015-03-28T09:45:00Z">
        <w:r w:rsidR="00567383">
          <w:rPr>
            <w:rFonts w:ascii="Calibri" w:hAnsi="Calibri"/>
          </w:rPr>
          <w:t xml:space="preserve">what </w:t>
        </w:r>
      </w:ins>
      <w:ins w:id="33" w:author="jan" w:date="2015-03-28T09:43:00Z">
        <w:r w:rsidR="00C82446">
          <w:rPr>
            <w:rFonts w:ascii="Calibri" w:hAnsi="Calibri"/>
          </w:rPr>
          <w:t>principles determine such</w:t>
        </w:r>
        <w:r w:rsidR="00033222">
          <w:rPr>
            <w:rFonts w:ascii="Calibri" w:hAnsi="Calibri"/>
          </w:rPr>
          <w:t xml:space="preserve"> </w:t>
        </w:r>
      </w:ins>
      <w:ins w:id="34" w:author="jan" w:date="2015-03-28T09:42:00Z">
        <w:r w:rsidR="00033222" w:rsidRPr="006E3B82">
          <w:rPr>
            <w:rFonts w:ascii="Calibri" w:hAnsi="Calibri"/>
          </w:rPr>
          <w:t>subgoal</w:t>
        </w:r>
      </w:ins>
      <w:ins w:id="35" w:author="jan" w:date="2015-03-28T10:23:00Z">
        <w:r w:rsidR="00C82446" w:rsidRPr="006E3B82">
          <w:rPr>
            <w:rFonts w:ascii="Calibri" w:hAnsi="Calibri"/>
          </w:rPr>
          <w:t>s</w:t>
        </w:r>
      </w:ins>
      <w:ins w:id="36" w:author="jan" w:date="2015-03-28T09:42:00Z">
        <w:r w:rsidR="00033222">
          <w:rPr>
            <w:rFonts w:ascii="Calibri" w:hAnsi="Calibri"/>
          </w:rPr>
          <w:t xml:space="preserve">, or </w:t>
        </w:r>
      </w:ins>
      <w:ins w:id="37" w:author="jan" w:date="2015-03-28T09:45:00Z">
        <w:r w:rsidR="00567383">
          <w:rPr>
            <w:rFonts w:ascii="Calibri" w:hAnsi="Calibri"/>
          </w:rPr>
          <w:t xml:space="preserve">what are </w:t>
        </w:r>
      </w:ins>
      <w:ins w:id="38" w:author="jan" w:date="2015-03-28T09:42:00Z">
        <w:r w:rsidR="00033222">
          <w:rPr>
            <w:rFonts w:ascii="Calibri" w:hAnsi="Calibri"/>
          </w:rPr>
          <w:t xml:space="preserve">the neural </w:t>
        </w:r>
      </w:ins>
      <w:ins w:id="39" w:author="jan" w:date="2015-03-28T09:43:00Z">
        <w:r w:rsidR="00033222">
          <w:rPr>
            <w:rFonts w:ascii="Calibri" w:hAnsi="Calibri"/>
          </w:rPr>
          <w:t>underpinnings of hierarchical planning.</w:t>
        </w:r>
      </w:ins>
      <w:ins w:id="40" w:author="jan" w:date="2015-03-28T09:44:00Z">
        <w:r w:rsidR="00033222">
          <w:rPr>
            <w:rFonts w:ascii="Calibri" w:hAnsi="Calibri"/>
          </w:rPr>
          <w:t xml:space="preserve"> In this study, we aim to find evidence for the existence of subgoals in a </w:t>
        </w:r>
      </w:ins>
      <w:ins w:id="41" w:author="jan" w:date="2015-03-28T10:35:00Z">
        <w:r w:rsidR="007B7D93">
          <w:rPr>
            <w:rFonts w:ascii="Calibri" w:hAnsi="Calibri"/>
          </w:rPr>
          <w:t>navigation</w:t>
        </w:r>
      </w:ins>
      <w:ins w:id="42" w:author="jan" w:date="2015-03-28T09:44:00Z">
        <w:r w:rsidR="00033222">
          <w:rPr>
            <w:rFonts w:ascii="Calibri" w:hAnsi="Calibri"/>
          </w:rPr>
          <w:t xml:space="preserve"> task with humans, and </w:t>
        </w:r>
      </w:ins>
      <w:ins w:id="43" w:author="jan" w:date="2015-03-28T10:36:00Z">
        <w:r w:rsidR="007B7D93">
          <w:rPr>
            <w:rFonts w:ascii="Calibri" w:hAnsi="Calibri"/>
          </w:rPr>
          <w:t>to identify the</w:t>
        </w:r>
      </w:ins>
      <w:ins w:id="44" w:author="jan" w:date="2015-03-28T10:09:00Z">
        <w:r w:rsidR="002333E8">
          <w:rPr>
            <w:rFonts w:ascii="Calibri" w:hAnsi="Calibri"/>
          </w:rPr>
          <w:t xml:space="preserve"> brain regions involved during the execution of a plan</w:t>
        </w:r>
      </w:ins>
      <w:ins w:id="45" w:author="jan" w:date="2015-03-28T09:44:00Z">
        <w:r w:rsidR="00033222">
          <w:rPr>
            <w:rFonts w:ascii="Calibri" w:hAnsi="Calibri"/>
          </w:rPr>
          <w:t>.</w:t>
        </w:r>
      </w:ins>
    </w:p>
    <w:p w14:paraId="29E81BE9" w14:textId="7C5B93C9" w:rsidR="009A5248" w:rsidRDefault="00DA355A" w:rsidP="00154FC6">
      <w:pPr>
        <w:pStyle w:val="NormalWeb"/>
        <w:spacing w:before="2"/>
        <w:ind w:firstLine="567"/>
        <w:jc w:val="both"/>
        <w:rPr>
          <w:ins w:id="46" w:author="C Summerfield" w:date="2015-03-25T09:46:00Z"/>
          <w:rFonts w:ascii="Calibri" w:hAnsi="Calibri"/>
        </w:rPr>
      </w:pPr>
      <w:bookmarkStart w:id="47" w:name="_GoBack"/>
      <w:bookmarkEnd w:id="47"/>
      <w:r w:rsidRPr="0048715F">
        <w:rPr>
          <w:rFonts w:ascii="Calibri" w:hAnsi="Calibri"/>
        </w:rPr>
        <w:t xml:space="preserve">To address this question, </w:t>
      </w:r>
      <w:r w:rsidR="0048715F" w:rsidRPr="0048715F">
        <w:rPr>
          <w:rFonts w:ascii="Calibri" w:hAnsi="Calibri"/>
        </w:rPr>
        <w:t xml:space="preserve">we used fMRI to measure BOLD signal </w:t>
      </w:r>
      <w:del w:id="48" w:author="jan" w:date="2015-03-28T09:45:00Z">
        <w:r w:rsidR="0048715F" w:rsidRPr="0048715F" w:rsidDel="001B1721">
          <w:rPr>
            <w:rFonts w:ascii="Calibri" w:hAnsi="Calibri"/>
          </w:rPr>
          <w:delText xml:space="preserve">of </w:delText>
        </w:r>
      </w:del>
      <w:ins w:id="49" w:author="jan" w:date="2015-03-28T09:45:00Z">
        <w:r w:rsidR="001B1721">
          <w:rPr>
            <w:rFonts w:ascii="Calibri" w:hAnsi="Calibri"/>
          </w:rPr>
          <w:t>while</w:t>
        </w:r>
        <w:r w:rsidR="001B1721" w:rsidRPr="0048715F">
          <w:rPr>
            <w:rFonts w:ascii="Calibri" w:hAnsi="Calibri"/>
          </w:rPr>
          <w:t xml:space="preserve"> </w:t>
        </w:r>
      </w:ins>
      <w:r w:rsidRPr="0048715F">
        <w:rPr>
          <w:rFonts w:ascii="Calibri" w:hAnsi="Calibri"/>
        </w:rPr>
        <w:t>20 healthy participants (10 female; age 19-34, mean 25.6 years) performed a navigation task within a</w:t>
      </w:r>
      <w:ins w:id="50" w:author="C Summerfield" w:date="2015-03-25T09:42:00Z">
        <w:r w:rsidR="009A5248">
          <w:rPr>
            <w:rFonts w:ascii="Calibri" w:hAnsi="Calibri"/>
          </w:rPr>
          <w:t xml:space="preserve"> previously-learned</w:t>
        </w:r>
      </w:ins>
      <w:r w:rsidRPr="0048715F">
        <w:rPr>
          <w:rFonts w:ascii="Calibri" w:hAnsi="Calibri"/>
        </w:rPr>
        <w:t xml:space="preserve"> virtual environment representing a subway network. Each network consisted of multiple stations identified by unambiguous names and connected via </w:t>
      </w:r>
      <w:r w:rsidR="007C0332" w:rsidRPr="0048715F">
        <w:rPr>
          <w:rFonts w:ascii="Calibri" w:hAnsi="Calibri"/>
        </w:rPr>
        <w:t xml:space="preserve">"subway </w:t>
      </w:r>
      <w:r w:rsidRPr="0048715F">
        <w:rPr>
          <w:rFonts w:ascii="Calibri" w:hAnsi="Calibri"/>
        </w:rPr>
        <w:t>lines</w:t>
      </w:r>
      <w:r w:rsidR="007C0332" w:rsidRPr="0048715F">
        <w:rPr>
          <w:rFonts w:ascii="Calibri" w:hAnsi="Calibri"/>
        </w:rPr>
        <w:t>"</w:t>
      </w:r>
      <w:r w:rsidRPr="0048715F">
        <w:rPr>
          <w:rFonts w:ascii="Calibri" w:hAnsi="Calibri"/>
        </w:rPr>
        <w:t xml:space="preserve"> </w:t>
      </w:r>
      <w:ins w:id="51" w:author="C Summerfield" w:date="2015-03-25T09:48:00Z">
        <w:r w:rsidR="009A5248">
          <w:rPr>
            <w:rFonts w:ascii="Calibri" w:hAnsi="Calibri"/>
          </w:rPr>
          <w:t xml:space="preserve">that (during training) were </w:t>
        </w:r>
      </w:ins>
      <w:r w:rsidRPr="0048715F">
        <w:rPr>
          <w:rFonts w:ascii="Calibri" w:hAnsi="Calibri"/>
        </w:rPr>
        <w:t xml:space="preserve">represented with a </w:t>
      </w:r>
      <w:del w:id="52" w:author="C Summerfield" w:date="2015-03-25T09:48:00Z">
        <w:r w:rsidRPr="0048715F" w:rsidDel="009A5248">
          <w:rPr>
            <w:rFonts w:ascii="Calibri" w:hAnsi="Calibri"/>
          </w:rPr>
          <w:delText xml:space="preserve">distinct </w:delText>
        </w:r>
      </w:del>
      <w:ins w:id="53" w:author="C Summerfield" w:date="2015-03-25T09:48:00Z">
        <w:r w:rsidR="009A5248">
          <w:rPr>
            <w:rFonts w:ascii="Calibri" w:hAnsi="Calibri"/>
          </w:rPr>
          <w:t>salient contextual cue (</w:t>
        </w:r>
      </w:ins>
      <w:r w:rsidRPr="0048715F">
        <w:rPr>
          <w:rFonts w:ascii="Calibri" w:hAnsi="Calibri"/>
        </w:rPr>
        <w:t>colour</w:t>
      </w:r>
      <w:ins w:id="54" w:author="C Summerfield" w:date="2015-03-25T09:48:00Z">
        <w:r w:rsidR="009A5248">
          <w:rPr>
            <w:rFonts w:ascii="Calibri" w:hAnsi="Calibri"/>
          </w:rPr>
          <w:t>)</w:t>
        </w:r>
      </w:ins>
      <w:r w:rsidRPr="0048715F">
        <w:rPr>
          <w:rFonts w:ascii="Calibri" w:hAnsi="Calibri"/>
        </w:rPr>
        <w:t xml:space="preserve">. We </w:t>
      </w:r>
      <w:del w:id="55" w:author="C Summerfield" w:date="2015-03-25T09:45:00Z">
        <w:r w:rsidRPr="0048715F" w:rsidDel="009A5248">
          <w:rPr>
            <w:rFonts w:ascii="Calibri" w:hAnsi="Calibri"/>
          </w:rPr>
          <w:delText xml:space="preserve">predicted </w:delText>
        </w:r>
      </w:del>
      <w:ins w:id="56" w:author="C Summerfield" w:date="2015-03-25T09:45:00Z">
        <w:r w:rsidR="009A5248">
          <w:rPr>
            <w:rFonts w:ascii="Calibri" w:hAnsi="Calibri"/>
          </w:rPr>
          <w:t>reasoned</w:t>
        </w:r>
        <w:r w:rsidR="009A5248" w:rsidRPr="0048715F">
          <w:rPr>
            <w:rFonts w:ascii="Calibri" w:hAnsi="Calibri"/>
          </w:rPr>
          <w:t xml:space="preserve"> </w:t>
        </w:r>
      </w:ins>
      <w:r w:rsidRPr="0048715F">
        <w:rPr>
          <w:rFonts w:ascii="Calibri" w:hAnsi="Calibri"/>
        </w:rPr>
        <w:t xml:space="preserve">that stations where the lines intersected (exchange stations) would be treated as subgoals and </w:t>
      </w:r>
      <w:del w:id="57" w:author="C Summerfield" w:date="2015-03-25T09:45:00Z">
        <w:r w:rsidRPr="0048715F" w:rsidDel="009A5248">
          <w:rPr>
            <w:rFonts w:ascii="Calibri" w:hAnsi="Calibri"/>
          </w:rPr>
          <w:delText xml:space="preserve">would </w:delText>
        </w:r>
      </w:del>
      <w:ins w:id="58" w:author="C Summerfield" w:date="2015-03-25T09:45:00Z">
        <w:r w:rsidR="009A5248">
          <w:rPr>
            <w:rFonts w:ascii="Calibri" w:hAnsi="Calibri"/>
          </w:rPr>
          <w:t>predicted that they would</w:t>
        </w:r>
        <w:r w:rsidR="009A5248" w:rsidRPr="0048715F">
          <w:rPr>
            <w:rFonts w:ascii="Calibri" w:hAnsi="Calibri"/>
          </w:rPr>
          <w:t xml:space="preserve"> </w:t>
        </w:r>
      </w:ins>
      <w:r w:rsidRPr="0048715F">
        <w:rPr>
          <w:rFonts w:ascii="Calibri" w:hAnsi="Calibri"/>
        </w:rPr>
        <w:t xml:space="preserve">garner unique </w:t>
      </w:r>
      <w:r w:rsidR="00DB6CC6" w:rsidRPr="0048715F">
        <w:rPr>
          <w:rFonts w:ascii="Calibri" w:hAnsi="Calibri"/>
        </w:rPr>
        <w:t>behavioural and neural effects</w:t>
      </w:r>
      <w:ins w:id="59" w:author="C Summerfield" w:date="2015-03-25T09:45:00Z">
        <w:r w:rsidR="009A5248">
          <w:rPr>
            <w:rFonts w:ascii="Calibri" w:hAnsi="Calibri"/>
          </w:rPr>
          <w:t>, even though during task performance they were not associated with explicit visual cues</w:t>
        </w:r>
      </w:ins>
      <w:r w:rsidRPr="0048715F">
        <w:rPr>
          <w:rFonts w:ascii="Calibri" w:hAnsi="Calibri"/>
        </w:rPr>
        <w:t>.</w:t>
      </w:r>
    </w:p>
    <w:p w14:paraId="40B63AB1" w14:textId="77777777" w:rsidR="009A5248" w:rsidRDefault="00DA355A" w:rsidP="00154FC6">
      <w:pPr>
        <w:pStyle w:val="NormalWeb"/>
        <w:spacing w:before="2"/>
        <w:ind w:firstLine="567"/>
        <w:jc w:val="both"/>
        <w:rPr>
          <w:ins w:id="60" w:author="C Summerfield" w:date="2015-03-25T09:47:00Z"/>
          <w:rFonts w:ascii="Calibri" w:hAnsi="Calibri"/>
        </w:rPr>
      </w:pPr>
      <w:r w:rsidRPr="0048715F">
        <w:rPr>
          <w:rFonts w:ascii="Calibri" w:hAnsi="Calibri"/>
        </w:rPr>
        <w:t xml:space="preserve"> </w:t>
      </w:r>
      <w:del w:id="61" w:author="C Summerfield" w:date="2015-03-25T09:46:00Z">
        <w:r w:rsidRPr="0048715F" w:rsidDel="009A5248">
          <w:rPr>
            <w:rFonts w:ascii="Calibri" w:hAnsi="Calibri"/>
          </w:rPr>
          <w:delText>During a training session, participants</w:delText>
        </w:r>
      </w:del>
      <w:ins w:id="62" w:author="C Summerfield" w:date="2015-03-25T09:46:00Z">
        <w:r w:rsidR="009A5248">
          <w:rPr>
            <w:rFonts w:ascii="Calibri" w:hAnsi="Calibri"/>
          </w:rPr>
          <w:t>Participants first performed a training session, during which they</w:t>
        </w:r>
      </w:ins>
      <w:r w:rsidRPr="0048715F">
        <w:rPr>
          <w:rFonts w:ascii="Calibri" w:hAnsi="Calibri"/>
        </w:rPr>
        <w:t xml:space="preserve"> </w:t>
      </w:r>
      <w:r w:rsidR="008E4555" w:rsidRPr="0048715F">
        <w:rPr>
          <w:rFonts w:ascii="Calibri" w:hAnsi="Calibri"/>
        </w:rPr>
        <w:t>became familiar with</w:t>
      </w:r>
      <w:r w:rsidRPr="0048715F">
        <w:rPr>
          <w:rFonts w:ascii="Calibri" w:hAnsi="Calibri"/>
        </w:rPr>
        <w:t xml:space="preserve"> the </w:t>
      </w:r>
      <w:del w:id="63" w:author="C Summerfield" w:date="2015-03-25T09:46:00Z">
        <w:r w:rsidRPr="0048715F" w:rsidDel="009A5248">
          <w:rPr>
            <w:rFonts w:ascii="Calibri" w:hAnsi="Calibri"/>
          </w:rPr>
          <w:delText xml:space="preserve">environment </w:delText>
        </w:r>
      </w:del>
      <w:ins w:id="64" w:author="C Summerfield" w:date="2015-03-25T09:46:00Z">
        <w:r w:rsidR="009A5248">
          <w:rPr>
            <w:rFonts w:ascii="Calibri" w:hAnsi="Calibri"/>
          </w:rPr>
          <w:t>subway map</w:t>
        </w:r>
        <w:r w:rsidR="009A5248" w:rsidRPr="0048715F">
          <w:rPr>
            <w:rFonts w:ascii="Calibri" w:hAnsi="Calibri"/>
          </w:rPr>
          <w:t xml:space="preserve"> </w:t>
        </w:r>
      </w:ins>
      <w:r w:rsidRPr="0048715F">
        <w:rPr>
          <w:rFonts w:ascii="Calibri" w:hAnsi="Calibri"/>
        </w:rPr>
        <w:t>by repe</w:t>
      </w:r>
      <w:ins w:id="65" w:author="C Summerfield" w:date="2015-03-25T09:47:00Z">
        <w:r w:rsidR="009A5248">
          <w:rPr>
            <w:rFonts w:ascii="Calibri" w:hAnsi="Calibri"/>
          </w:rPr>
          <w:t>a</w:t>
        </w:r>
      </w:ins>
      <w:r w:rsidRPr="0048715F">
        <w:rPr>
          <w:rFonts w:ascii="Calibri" w:hAnsi="Calibri"/>
        </w:rPr>
        <w:t xml:space="preserve">tedly completing journeys </w:t>
      </w:r>
      <w:del w:id="66" w:author="C Summerfield" w:date="2015-03-25T09:47:00Z">
        <w:r w:rsidRPr="0048715F" w:rsidDel="009A5248">
          <w:rPr>
            <w:rFonts w:ascii="Calibri" w:hAnsi="Calibri"/>
          </w:rPr>
          <w:delText>within the same network</w:delText>
        </w:r>
      </w:del>
      <w:ins w:id="67" w:author="C Summerfield" w:date="2015-03-25T09:47:00Z">
        <w:r w:rsidR="009A5248">
          <w:rPr>
            <w:rFonts w:ascii="Calibri" w:hAnsi="Calibri"/>
          </w:rPr>
          <w:t>to a destination station</w:t>
        </w:r>
      </w:ins>
      <w:r w:rsidRPr="0048715F">
        <w:rPr>
          <w:rFonts w:ascii="Calibri" w:hAnsi="Calibri"/>
        </w:rPr>
        <w:t xml:space="preserve">. They executed their plan </w:t>
      </w:r>
      <w:del w:id="68" w:author="C Summerfield" w:date="2015-03-25T09:47:00Z">
        <w:r w:rsidRPr="0048715F" w:rsidDel="009A5248">
          <w:rPr>
            <w:rFonts w:ascii="Calibri" w:hAnsi="Calibri"/>
          </w:rPr>
          <w:delText xml:space="preserve">using </w:delText>
        </w:r>
      </w:del>
      <w:ins w:id="69" w:author="C Summerfield" w:date="2015-03-25T09:47:00Z">
        <w:r w:rsidR="009A5248">
          <w:rPr>
            <w:rFonts w:ascii="Calibri" w:hAnsi="Calibri"/>
          </w:rPr>
          <w:t>by pressing a key to move in one of the</w:t>
        </w:r>
        <w:r w:rsidR="009A5248" w:rsidRPr="0048715F">
          <w:rPr>
            <w:rFonts w:ascii="Calibri" w:hAnsi="Calibri"/>
          </w:rPr>
          <w:t xml:space="preserve"> </w:t>
        </w:r>
      </w:ins>
      <w:r w:rsidRPr="0048715F">
        <w:rPr>
          <w:rFonts w:ascii="Calibri" w:hAnsi="Calibri"/>
        </w:rPr>
        <w:t>cardinal directions (</w:t>
      </w:r>
      <w:r w:rsidRPr="0048715F">
        <w:rPr>
          <w:rFonts w:ascii="Calibri" w:hAnsi="Calibri"/>
          <w:i/>
        </w:rPr>
        <w:t>north</w:t>
      </w:r>
      <w:r w:rsidRPr="0048715F">
        <w:rPr>
          <w:rFonts w:ascii="Calibri" w:hAnsi="Calibri"/>
        </w:rPr>
        <w:t xml:space="preserve">, </w:t>
      </w:r>
      <w:r w:rsidRPr="0048715F">
        <w:rPr>
          <w:rFonts w:ascii="Calibri" w:hAnsi="Calibri"/>
          <w:i/>
        </w:rPr>
        <w:t>south</w:t>
      </w:r>
      <w:r w:rsidRPr="0048715F">
        <w:rPr>
          <w:rFonts w:ascii="Calibri" w:hAnsi="Calibri"/>
        </w:rPr>
        <w:t xml:space="preserve">, </w:t>
      </w:r>
      <w:r w:rsidRPr="0048715F">
        <w:rPr>
          <w:rFonts w:ascii="Calibri" w:hAnsi="Calibri"/>
          <w:i/>
        </w:rPr>
        <w:t>west</w:t>
      </w:r>
      <w:r w:rsidRPr="0048715F">
        <w:rPr>
          <w:rFonts w:ascii="Calibri" w:hAnsi="Calibri"/>
        </w:rPr>
        <w:t xml:space="preserve">, </w:t>
      </w:r>
      <w:r w:rsidRPr="0048715F">
        <w:rPr>
          <w:rFonts w:ascii="Calibri" w:hAnsi="Calibri"/>
          <w:i/>
        </w:rPr>
        <w:t>east</w:t>
      </w:r>
      <w:r w:rsidRPr="0048715F">
        <w:rPr>
          <w:rFonts w:ascii="Calibri" w:hAnsi="Calibri"/>
        </w:rPr>
        <w:t xml:space="preserve">) </w:t>
      </w:r>
      <w:ins w:id="70" w:author="C Summerfield" w:date="2015-03-25T09:47:00Z">
        <w:r w:rsidR="009A5248">
          <w:rPr>
            <w:rFonts w:ascii="Calibri" w:hAnsi="Calibri"/>
          </w:rPr>
          <w:t xml:space="preserve">at each station, </w:t>
        </w:r>
      </w:ins>
      <w:r w:rsidRPr="0048715F">
        <w:rPr>
          <w:rFonts w:ascii="Calibri" w:hAnsi="Calibri"/>
        </w:rPr>
        <w:t>and an additional action (</w:t>
      </w:r>
      <w:r w:rsidRPr="0048715F">
        <w:rPr>
          <w:rFonts w:ascii="Calibri" w:hAnsi="Calibri"/>
          <w:i/>
        </w:rPr>
        <w:t>switch</w:t>
      </w:r>
      <w:r w:rsidRPr="0048715F">
        <w:rPr>
          <w:rFonts w:ascii="Calibri" w:hAnsi="Calibri"/>
        </w:rPr>
        <w:t xml:space="preserve">) to change between lines at an exchange station. Finally, once they reached the destination station, participants received feedback on the duration of their journey (and the optimal distance). During training only, participants could see a map of the network, and were quizzed about it to ensure that they were learning. </w:t>
      </w:r>
    </w:p>
    <w:p w14:paraId="479B45F4" w14:textId="434BE344" w:rsidR="00DA355A" w:rsidRPr="0048715F" w:rsidRDefault="00DA355A" w:rsidP="007B0303">
      <w:pPr>
        <w:pStyle w:val="NormalWeb"/>
        <w:spacing w:before="2"/>
        <w:ind w:firstLine="567"/>
        <w:jc w:val="both"/>
        <w:rPr>
          <w:rFonts w:ascii="Calibri" w:hAnsi="Calibri"/>
        </w:rPr>
      </w:pPr>
      <w:r w:rsidRPr="0048715F">
        <w:rPr>
          <w:rFonts w:ascii="Calibri" w:hAnsi="Calibri"/>
        </w:rPr>
        <w:t xml:space="preserve">On a subsequent day, participants undertook a second session whilst undergoing whole-brain fMRI. In the scanner they also completed multiple journeys but the colour of the lines were removed and no additional action was required to switch between lines. </w:t>
      </w:r>
      <w:del w:id="71" w:author="C Summerfield" w:date="2015-03-25T09:49:00Z">
        <w:r w:rsidR="00DB6CC6" w:rsidRPr="0048715F" w:rsidDel="00F56100">
          <w:rPr>
            <w:rFonts w:ascii="Calibri" w:hAnsi="Calibri"/>
          </w:rPr>
          <w:delText xml:space="preserve">No feedback was given. </w:delText>
        </w:r>
        <w:r w:rsidRPr="0048715F" w:rsidDel="00F56100">
          <w:rPr>
            <w:rFonts w:ascii="Calibri" w:hAnsi="Calibri"/>
          </w:rPr>
          <w:delText>A reward-based system was put in place, such that each journey had a fixed probability of being cancelled</w:delText>
        </w:r>
      </w:del>
      <w:del w:id="72" w:author="jan" w:date="2015-03-28T09:46:00Z">
        <w:r w:rsidRPr="0048715F" w:rsidDel="001B1721">
          <w:rPr>
            <w:rFonts w:ascii="Calibri" w:hAnsi="Calibri"/>
          </w:rPr>
          <w:delText xml:space="preserve">. </w:delText>
        </w:r>
      </w:del>
      <w:r w:rsidRPr="0048715F">
        <w:rPr>
          <w:rFonts w:ascii="Calibri" w:hAnsi="Calibri"/>
        </w:rPr>
        <w:t xml:space="preserve">Participants earned bonus income by reaching their goal on time, and thus tried to minimise the absolute distance of their paths. </w:t>
      </w:r>
      <w:del w:id="73" w:author="C Summerfield" w:date="2015-03-25T09:50:00Z">
        <w:r w:rsidRPr="0048715F" w:rsidDel="00F56100">
          <w:rPr>
            <w:rFonts w:ascii="Calibri" w:hAnsi="Calibri"/>
          </w:rPr>
          <w:delText>Around 50% of the j</w:delText>
        </w:r>
      </w:del>
      <w:ins w:id="74" w:author="C Summerfield" w:date="2015-03-25T09:50:00Z">
        <w:r w:rsidR="00F56100">
          <w:rPr>
            <w:rFonts w:ascii="Calibri" w:hAnsi="Calibri"/>
          </w:rPr>
          <w:t>J</w:t>
        </w:r>
      </w:ins>
      <w:r w:rsidRPr="0048715F">
        <w:rPr>
          <w:rFonts w:ascii="Calibri" w:hAnsi="Calibri"/>
        </w:rPr>
        <w:t>ourneys were</w:t>
      </w:r>
      <w:ins w:id="75" w:author="C Summerfield" w:date="2015-03-25T09:49:00Z">
        <w:r w:rsidR="00F56100">
          <w:rPr>
            <w:rFonts w:ascii="Calibri" w:hAnsi="Calibri"/>
          </w:rPr>
          <w:t xml:space="preserve"> randomly</w:t>
        </w:r>
      </w:ins>
      <w:r w:rsidRPr="0048715F">
        <w:rPr>
          <w:rFonts w:ascii="Calibri" w:hAnsi="Calibri"/>
        </w:rPr>
        <w:t xml:space="preserve"> cancelled</w:t>
      </w:r>
      <w:ins w:id="76" w:author="C Summerfield" w:date="2015-03-25T09:50:00Z">
        <w:r w:rsidR="00F56100">
          <w:rPr>
            <w:rFonts w:ascii="Calibri" w:hAnsi="Calibri"/>
          </w:rPr>
          <w:t xml:space="preserve"> with fixed probability on each time step, </w:t>
        </w:r>
      </w:ins>
      <w:del w:id="77" w:author="C Summerfield" w:date="2015-03-25T09:50:00Z">
        <w:r w:rsidRPr="0048715F" w:rsidDel="00F56100">
          <w:rPr>
            <w:rFonts w:ascii="Calibri" w:hAnsi="Calibri"/>
          </w:rPr>
          <w:delText xml:space="preserve"> for each participant</w:delText>
        </w:r>
      </w:del>
      <w:ins w:id="78" w:author="C Summerfield" w:date="2015-03-25T09:49:00Z">
        <w:r w:rsidR="00F56100">
          <w:rPr>
            <w:rFonts w:ascii="Calibri" w:hAnsi="Calibri"/>
          </w:rPr>
          <w:t xml:space="preserve">to put pressure on participants to </w:t>
        </w:r>
      </w:ins>
      <w:ins w:id="79" w:author="C Summerfield" w:date="2015-03-25T09:50:00Z">
        <w:r w:rsidR="00F56100">
          <w:rPr>
            <w:rFonts w:ascii="Calibri" w:hAnsi="Calibri"/>
          </w:rPr>
          <w:t>decorrelate key experimental variables for imaging anlaysis.</w:t>
        </w:r>
      </w:ins>
      <w:del w:id="80" w:author="C Summerfield" w:date="2015-03-25T09:49:00Z">
        <w:r w:rsidRPr="0048715F" w:rsidDel="00F56100">
          <w:rPr>
            <w:rFonts w:ascii="Calibri" w:hAnsi="Calibri"/>
          </w:rPr>
          <w:delText xml:space="preserve">. </w:delText>
        </w:r>
      </w:del>
    </w:p>
    <w:p w14:paraId="4D2C64E5" w14:textId="374B89A6" w:rsidR="0048715F" w:rsidRPr="0048715F" w:rsidRDefault="008E4555" w:rsidP="0095239D">
      <w:pPr>
        <w:pStyle w:val="NormalWeb"/>
        <w:spacing w:before="2"/>
        <w:ind w:firstLine="567"/>
        <w:jc w:val="both"/>
        <w:rPr>
          <w:rFonts w:ascii="Calibri" w:hAnsi="Calibri"/>
        </w:rPr>
      </w:pPr>
      <w:r w:rsidRPr="0048715F">
        <w:rPr>
          <w:rFonts w:ascii="Calibri" w:hAnsi="Calibri"/>
        </w:rPr>
        <w:t xml:space="preserve">Reaction times </w:t>
      </w:r>
      <w:r w:rsidR="0048715F" w:rsidRPr="0048715F">
        <w:rPr>
          <w:rFonts w:ascii="Calibri" w:hAnsi="Calibri"/>
        </w:rPr>
        <w:t>increased</w:t>
      </w:r>
      <w:r w:rsidRPr="0048715F">
        <w:rPr>
          <w:rFonts w:ascii="Calibri" w:hAnsi="Calibri"/>
        </w:rPr>
        <w:t xml:space="preserve"> as the subject approached a line change</w:t>
      </w:r>
      <w:r w:rsidR="008E195C" w:rsidRPr="0048715F">
        <w:rPr>
          <w:rFonts w:ascii="Calibri" w:hAnsi="Calibri"/>
        </w:rPr>
        <w:t xml:space="preserve">, and </w:t>
      </w:r>
      <w:del w:id="81" w:author="C Summerfield" w:date="2015-03-25T09:51:00Z">
        <w:r w:rsidR="0048715F" w:rsidRPr="0048715F" w:rsidDel="00F56100">
          <w:rPr>
            <w:rFonts w:ascii="Calibri" w:hAnsi="Calibri"/>
          </w:rPr>
          <w:delText>became lower than average</w:delText>
        </w:r>
        <w:r w:rsidR="008E195C" w:rsidRPr="0048715F" w:rsidDel="00F56100">
          <w:rPr>
            <w:rFonts w:ascii="Calibri" w:hAnsi="Calibri"/>
          </w:rPr>
          <w:delText xml:space="preserve"> </w:delText>
        </w:r>
      </w:del>
      <w:ins w:id="82" w:author="C Summerfield" w:date="2015-03-25T09:51:00Z">
        <w:r w:rsidR="00F56100">
          <w:rPr>
            <w:rFonts w:ascii="Calibri" w:hAnsi="Calibri"/>
          </w:rPr>
          <w:t xml:space="preserve">then speeded up </w:t>
        </w:r>
      </w:ins>
      <w:r w:rsidR="0048715F" w:rsidRPr="0048715F">
        <w:rPr>
          <w:rFonts w:ascii="Calibri" w:hAnsi="Calibri"/>
        </w:rPr>
        <w:t>directly after the change</w:t>
      </w:r>
      <w:r w:rsidRPr="0048715F">
        <w:rPr>
          <w:rFonts w:ascii="Calibri" w:hAnsi="Calibri"/>
        </w:rPr>
        <w:t xml:space="preserve">. Critically, this did not happen </w:t>
      </w:r>
      <w:r w:rsidR="008E195C" w:rsidRPr="0048715F">
        <w:rPr>
          <w:rFonts w:ascii="Calibri" w:hAnsi="Calibri"/>
        </w:rPr>
        <w:t>around</w:t>
      </w:r>
      <w:r w:rsidRPr="0048715F">
        <w:rPr>
          <w:rFonts w:ascii="Calibri" w:hAnsi="Calibri"/>
        </w:rPr>
        <w:t xml:space="preserve"> exchange stations where the subject did not change </w:t>
      </w:r>
      <w:commentRangeStart w:id="83"/>
      <w:r w:rsidRPr="0048715F">
        <w:rPr>
          <w:rFonts w:ascii="Calibri" w:hAnsi="Calibri"/>
        </w:rPr>
        <w:t>line</w:t>
      </w:r>
      <w:r w:rsidR="008E195C" w:rsidRPr="0048715F">
        <w:rPr>
          <w:rFonts w:ascii="Calibri" w:hAnsi="Calibri"/>
        </w:rPr>
        <w:t>s</w:t>
      </w:r>
      <w:commentRangeEnd w:id="83"/>
      <w:r w:rsidR="00F56100">
        <w:rPr>
          <w:rStyle w:val="CommentReference"/>
          <w:rFonts w:ascii="Cambria" w:hAnsi="Cambria"/>
          <w:lang w:val="en-US"/>
        </w:rPr>
        <w:commentReference w:id="83"/>
      </w:r>
      <w:r w:rsidR="0048715F" w:rsidRPr="0048715F">
        <w:rPr>
          <w:rFonts w:ascii="Calibri" w:hAnsi="Calibri"/>
        </w:rPr>
        <w:t>.</w:t>
      </w:r>
      <w:ins w:id="84" w:author="jan" w:date="2015-03-28T10:21:00Z">
        <w:r w:rsidR="00C82446">
          <w:rPr>
            <w:rFonts w:ascii="Calibri" w:hAnsi="Calibri"/>
          </w:rPr>
          <w:t xml:space="preserve"> A similar but weaker effect was found near elbow stations, where the subject changed direction but didn't change line.</w:t>
        </w:r>
      </w:ins>
    </w:p>
    <w:p w14:paraId="77E1C950" w14:textId="673C0A78" w:rsidR="0048715F" w:rsidRPr="0048715F" w:rsidRDefault="0048715F" w:rsidP="0095239D">
      <w:pPr>
        <w:pStyle w:val="NormalWeb"/>
        <w:spacing w:before="2"/>
        <w:ind w:firstLine="567"/>
        <w:jc w:val="both"/>
        <w:rPr>
          <w:rFonts w:ascii="Calibri" w:hAnsi="Calibri"/>
        </w:rPr>
      </w:pPr>
      <w:r w:rsidRPr="0048715F">
        <w:rPr>
          <w:rFonts w:ascii="Calibri" w:hAnsi="Calibri"/>
        </w:rPr>
        <w:t xml:space="preserve">On the neural level, we </w:t>
      </w:r>
      <w:del w:id="85" w:author="C Summerfield" w:date="2015-03-25T09:51:00Z">
        <w:r w:rsidRPr="0048715F" w:rsidDel="00F56100">
          <w:rPr>
            <w:rFonts w:ascii="Calibri" w:hAnsi="Calibri"/>
          </w:rPr>
          <w:delText xml:space="preserve">revealed </w:delText>
        </w:r>
      </w:del>
      <w:ins w:id="86" w:author="C Summerfield" w:date="2015-03-25T09:51:00Z">
        <w:r w:rsidR="00F56100">
          <w:rPr>
            <w:rFonts w:ascii="Calibri" w:hAnsi="Calibri"/>
          </w:rPr>
          <w:t>observed</w:t>
        </w:r>
        <w:r w:rsidR="00F56100" w:rsidRPr="0048715F">
          <w:rPr>
            <w:rFonts w:ascii="Calibri" w:hAnsi="Calibri"/>
          </w:rPr>
          <w:t xml:space="preserve"> </w:t>
        </w:r>
      </w:ins>
      <w:r w:rsidRPr="0048715F">
        <w:rPr>
          <w:rFonts w:ascii="Calibri" w:hAnsi="Calibri"/>
        </w:rPr>
        <w:t xml:space="preserve">higher activation in the </w:t>
      </w:r>
      <w:ins w:id="87" w:author="C Summerfield" w:date="2015-03-26T17:46:00Z">
        <w:r w:rsidR="00534E62">
          <w:rPr>
            <w:rFonts w:ascii="Calibri" w:hAnsi="Calibri"/>
          </w:rPr>
          <w:t xml:space="preserve">bilateral </w:t>
        </w:r>
      </w:ins>
      <w:r w:rsidRPr="0048715F">
        <w:rPr>
          <w:rFonts w:ascii="Calibri" w:hAnsi="Calibri"/>
        </w:rPr>
        <w:t xml:space="preserve">dorsolateral prefrontal cortex when an exchange station was reached, which was independent of a line change, suggestive of </w:t>
      </w:r>
      <w:del w:id="88" w:author="C Summerfield" w:date="2015-03-26T17:46:00Z">
        <w:r w:rsidRPr="0048715F" w:rsidDel="00534E62">
          <w:rPr>
            <w:rFonts w:ascii="Calibri" w:hAnsi="Calibri"/>
          </w:rPr>
          <w:delText>a higher cognitive load</w:delText>
        </w:r>
      </w:del>
      <w:ins w:id="89" w:author="C Summerfield" w:date="2015-03-26T17:46:00Z">
        <w:r w:rsidR="00534E62">
          <w:rPr>
            <w:rFonts w:ascii="Calibri" w:hAnsi="Calibri"/>
          </w:rPr>
          <w:t xml:space="preserve">processing the demand </w:t>
        </w:r>
      </w:ins>
      <w:ins w:id="90" w:author="C Summerfield" w:date="2015-03-26T17:47:00Z">
        <w:r w:rsidR="00534E62">
          <w:rPr>
            <w:rFonts w:ascii="Calibri" w:hAnsi="Calibri"/>
          </w:rPr>
          <w:t>associated with changing context (or not)</w:t>
        </w:r>
      </w:ins>
      <w:r w:rsidRPr="0048715F">
        <w:rPr>
          <w:rFonts w:ascii="Calibri" w:hAnsi="Calibri"/>
        </w:rPr>
        <w:t xml:space="preserve">. An increase of activation in the </w:t>
      </w:r>
      <w:ins w:id="91" w:author="C Summerfield" w:date="2015-03-26T17:46:00Z">
        <w:r w:rsidR="00534E62">
          <w:rPr>
            <w:rFonts w:ascii="Calibri" w:hAnsi="Calibri"/>
          </w:rPr>
          <w:t xml:space="preserve">motor and </w:t>
        </w:r>
      </w:ins>
      <w:del w:id="92" w:author="C Summerfield" w:date="2015-03-26T17:46:00Z">
        <w:r w:rsidRPr="0048715F" w:rsidDel="00534E62">
          <w:rPr>
            <w:rFonts w:ascii="Calibri" w:hAnsi="Calibri"/>
          </w:rPr>
          <w:delText>postcentral gyrus</w:delText>
        </w:r>
      </w:del>
      <w:ins w:id="93" w:author="C Summerfield" w:date="2015-03-26T17:46:00Z">
        <w:r w:rsidR="00534E62">
          <w:rPr>
            <w:rFonts w:ascii="Calibri" w:hAnsi="Calibri"/>
          </w:rPr>
          <w:t>premotor cortices</w:t>
        </w:r>
      </w:ins>
      <w:r w:rsidRPr="0048715F">
        <w:rPr>
          <w:rFonts w:ascii="Calibri" w:hAnsi="Calibri"/>
        </w:rPr>
        <w:t xml:space="preserve"> was observed for a </w:t>
      </w:r>
      <w:del w:id="94" w:author="C Summerfield" w:date="2015-03-26T17:46:00Z">
        <w:r w:rsidRPr="0048715F" w:rsidDel="00534E62">
          <w:rPr>
            <w:rFonts w:ascii="Calibri" w:hAnsi="Calibri"/>
          </w:rPr>
          <w:delText xml:space="preserve">change </w:delText>
        </w:r>
      </w:del>
      <w:ins w:id="95" w:author="C Summerfield" w:date="2015-03-26T17:46:00Z">
        <w:r w:rsidR="00534E62">
          <w:rPr>
            <w:rFonts w:ascii="Calibri" w:hAnsi="Calibri"/>
          </w:rPr>
          <w:t>switch</w:t>
        </w:r>
        <w:r w:rsidR="00534E62" w:rsidRPr="0048715F">
          <w:rPr>
            <w:rFonts w:ascii="Calibri" w:hAnsi="Calibri"/>
          </w:rPr>
          <w:t xml:space="preserve"> </w:t>
        </w:r>
      </w:ins>
      <w:r w:rsidRPr="0048715F">
        <w:rPr>
          <w:rFonts w:ascii="Calibri" w:hAnsi="Calibri"/>
        </w:rPr>
        <w:t xml:space="preserve">of direction (i.e. response) from the previous trial, independently of being in an exchange station or not. Specifically for line-changes, i.e. when the response was changed </w:t>
      </w:r>
      <w:r w:rsidRPr="0048715F">
        <w:rPr>
          <w:rFonts w:ascii="Calibri" w:hAnsi="Calibri"/>
          <w:i/>
        </w:rPr>
        <w:t>and</w:t>
      </w:r>
      <w:r w:rsidRPr="0048715F">
        <w:rPr>
          <w:rFonts w:ascii="Calibri" w:hAnsi="Calibri"/>
        </w:rPr>
        <w:t xml:space="preserve"> it was an exchange station, we found higher activation in a network of right caudate nucleus, thalamus, and the supplementary motor area. This </w:t>
      </w:r>
      <w:del w:id="96" w:author="C Summerfield" w:date="2015-03-26T17:47:00Z">
        <w:r w:rsidRPr="0048715F" w:rsidDel="00534E62">
          <w:rPr>
            <w:rFonts w:ascii="Calibri" w:hAnsi="Calibri"/>
          </w:rPr>
          <w:delText>provides evidence</w:delText>
        </w:r>
      </w:del>
      <w:ins w:id="97" w:author="C Summerfield" w:date="2015-03-26T17:47:00Z">
        <w:r w:rsidR="00534E62">
          <w:rPr>
            <w:rFonts w:ascii="Calibri" w:hAnsi="Calibri"/>
          </w:rPr>
          <w:t>suggests</w:t>
        </w:r>
      </w:ins>
      <w:r w:rsidRPr="0048715F">
        <w:rPr>
          <w:rFonts w:ascii="Calibri" w:hAnsi="Calibri"/>
        </w:rPr>
        <w:t xml:space="preserve"> that the striatum signals</w:t>
      </w:r>
      <w:ins w:id="98" w:author="C Summerfield" w:date="2015-03-26T17:47:00Z">
        <w:r w:rsidR="00534E62">
          <w:rPr>
            <w:rFonts w:ascii="Calibri" w:hAnsi="Calibri"/>
          </w:rPr>
          <w:t xml:space="preserve"> the need to switch to a new context at a </w:t>
        </w:r>
      </w:ins>
      <w:del w:id="99" w:author="C Summerfield" w:date="2015-03-26T17:47:00Z">
        <w:r w:rsidRPr="0048715F" w:rsidDel="00534E62">
          <w:rPr>
            <w:rFonts w:ascii="Calibri" w:hAnsi="Calibri"/>
          </w:rPr>
          <w:delText xml:space="preserve"> for the reach of </w:delText>
        </w:r>
      </w:del>
      <w:r w:rsidRPr="0048715F">
        <w:rPr>
          <w:rFonts w:ascii="Calibri" w:hAnsi="Calibri"/>
        </w:rPr>
        <w:t>subgoal</w:t>
      </w:r>
      <w:ins w:id="100" w:author="C Summerfield" w:date="2015-03-26T17:47:00Z">
        <w:r w:rsidR="00534E62">
          <w:rPr>
            <w:rFonts w:ascii="Calibri" w:hAnsi="Calibri"/>
          </w:rPr>
          <w:t xml:space="preserve"> state.</w:t>
        </w:r>
      </w:ins>
      <w:del w:id="101" w:author="C Summerfield" w:date="2015-03-26T17:47:00Z">
        <w:r w:rsidRPr="0048715F" w:rsidDel="00534E62">
          <w:rPr>
            <w:rFonts w:ascii="Calibri" w:hAnsi="Calibri"/>
          </w:rPr>
          <w:delText>s.</w:delText>
        </w:r>
      </w:del>
      <w:r w:rsidRPr="0048715F">
        <w:rPr>
          <w:rFonts w:ascii="Calibri" w:hAnsi="Calibri"/>
        </w:rPr>
        <w:t xml:space="preserve"> Meanwhile, acitivty in medial Prefrontal Cortex (mPFC) increased as subjects approached the final destination</w:t>
      </w:r>
      <w:ins w:id="102" w:author="C Summerfield" w:date="2015-03-26T17:48:00Z">
        <w:r w:rsidR="00534E62">
          <w:rPr>
            <w:rFonts w:ascii="Calibri" w:hAnsi="Calibri"/>
          </w:rPr>
          <w:t xml:space="preserve">, as if it were encoding proximity to a goal state. </w:t>
        </w:r>
      </w:ins>
      <w:del w:id="103" w:author="C Summerfield" w:date="2015-03-26T17:48:00Z">
        <w:r w:rsidRPr="0048715F" w:rsidDel="00534E62">
          <w:rPr>
            <w:rFonts w:ascii="Calibri" w:hAnsi="Calibri"/>
          </w:rPr>
          <w:delText>,</w:delText>
        </w:r>
      </w:del>
      <w:del w:id="104" w:author="C Summerfield" w:date="2015-03-26T17:47:00Z">
        <w:r w:rsidRPr="0048715F" w:rsidDel="00534E62">
          <w:rPr>
            <w:rFonts w:ascii="Calibri" w:hAnsi="Calibri"/>
          </w:rPr>
          <w:delText xml:space="preserve"> </w:delText>
        </w:r>
      </w:del>
      <w:del w:id="105" w:author="C Summerfield" w:date="2015-03-26T17:48:00Z">
        <w:r w:rsidRPr="0048715F" w:rsidDel="00534E62">
          <w:rPr>
            <w:rFonts w:ascii="Calibri" w:hAnsi="Calibri"/>
          </w:rPr>
          <w:delText>underlining its role in tracking value.</w:delText>
        </w:r>
      </w:del>
    </w:p>
    <w:p w14:paraId="48A2DBA1" w14:textId="5E4DC01C" w:rsidR="00972BC0" w:rsidRDefault="00DA355A" w:rsidP="00972BC0">
      <w:pPr>
        <w:pStyle w:val="NormalWeb"/>
        <w:spacing w:before="2"/>
        <w:ind w:firstLine="567"/>
        <w:jc w:val="both"/>
        <w:rPr>
          <w:ins w:id="106" w:author="jan" w:date="2015-03-28T09:31:00Z"/>
          <w:rFonts w:ascii="Calibri" w:hAnsi="Calibri"/>
        </w:rPr>
        <w:pPrChange w:id="107" w:author="jan" w:date="2015-03-28T09:31:00Z">
          <w:pPr>
            <w:pStyle w:val="NormalWeb"/>
            <w:numPr>
              <w:numId w:val="1"/>
            </w:numPr>
            <w:tabs>
              <w:tab w:val="num" w:pos="720"/>
            </w:tabs>
            <w:spacing w:before="2"/>
            <w:ind w:left="720" w:hanging="360"/>
          </w:pPr>
        </w:pPrChange>
      </w:pPr>
      <w:del w:id="108" w:author="jan" w:date="2015-03-28T10:25:00Z">
        <w:r w:rsidRPr="0048715F" w:rsidDel="00C82446">
          <w:rPr>
            <w:rFonts w:ascii="Calibri" w:hAnsi="Calibri"/>
          </w:rPr>
          <w:delText xml:space="preserve">This </w:delText>
        </w:r>
      </w:del>
      <w:ins w:id="109" w:author="jan" w:date="2015-03-28T10:25:00Z">
        <w:r w:rsidR="00C82446">
          <w:rPr>
            <w:rFonts w:ascii="Calibri" w:hAnsi="Calibri"/>
          </w:rPr>
          <w:t>These</w:t>
        </w:r>
        <w:r w:rsidR="00C82446" w:rsidRPr="0048715F">
          <w:rPr>
            <w:rFonts w:ascii="Calibri" w:hAnsi="Calibri"/>
          </w:rPr>
          <w:t xml:space="preserve"> </w:t>
        </w:r>
      </w:ins>
      <w:r w:rsidRPr="0048715F">
        <w:rPr>
          <w:rFonts w:ascii="Calibri" w:hAnsi="Calibri"/>
        </w:rPr>
        <w:t xml:space="preserve">results provide evidence that </w:t>
      </w:r>
      <w:ins w:id="110" w:author="jan" w:date="2015-03-28T10:29:00Z">
        <w:r w:rsidR="00CA6B62">
          <w:rPr>
            <w:rFonts w:ascii="Calibri" w:hAnsi="Calibri"/>
          </w:rPr>
          <w:t xml:space="preserve">humans </w:t>
        </w:r>
      </w:ins>
      <w:ins w:id="111" w:author="jan" w:date="2015-03-28T10:30:00Z">
        <w:r w:rsidR="00CA6B62">
          <w:rPr>
            <w:rFonts w:ascii="Calibri" w:hAnsi="Calibri"/>
          </w:rPr>
          <w:t>make use of</w:t>
        </w:r>
      </w:ins>
      <w:ins w:id="112" w:author="jan" w:date="2015-03-28T10:29:00Z">
        <w:r w:rsidR="00CA6B62">
          <w:rPr>
            <w:rFonts w:ascii="Calibri" w:hAnsi="Calibri"/>
          </w:rPr>
          <w:t xml:space="preserve"> hierarchical representations in order to plan their route during navigation</w:t>
        </w:r>
      </w:ins>
      <w:del w:id="113" w:author="jan" w:date="2015-03-28T10:30:00Z">
        <w:r w:rsidRPr="0048715F" w:rsidDel="00CA6B62">
          <w:rPr>
            <w:rFonts w:ascii="Calibri" w:hAnsi="Calibri"/>
          </w:rPr>
          <w:delText xml:space="preserve">a </w:delText>
        </w:r>
      </w:del>
      <w:del w:id="114" w:author="jan" w:date="2015-03-28T10:31:00Z">
        <w:r w:rsidRPr="0048715F" w:rsidDel="007B0303">
          <w:rPr>
            <w:rFonts w:ascii="Calibri" w:hAnsi="Calibri"/>
          </w:rPr>
          <w:delText>unique network is activated when participants reach an interim goal</w:delText>
        </w:r>
      </w:del>
      <w:del w:id="115" w:author="jan" w:date="2015-03-28T10:30:00Z">
        <w:r w:rsidRPr="0048715F" w:rsidDel="00CA6B62">
          <w:rPr>
            <w:rFonts w:ascii="Calibri" w:hAnsi="Calibri"/>
          </w:rPr>
          <w:delText xml:space="preserve"> during navigation</w:delText>
        </w:r>
      </w:del>
      <w:del w:id="116" w:author="jan" w:date="2015-03-28T10:31:00Z">
        <w:r w:rsidRPr="0048715F" w:rsidDel="007B0303">
          <w:rPr>
            <w:rFonts w:ascii="Calibri" w:hAnsi="Calibri"/>
          </w:rPr>
          <w:delText xml:space="preserve">. Our findings suggest that humans </w:delText>
        </w:r>
        <w:r w:rsidR="00AF0E49" w:rsidRPr="0048715F" w:rsidDel="007B0303">
          <w:rPr>
            <w:rFonts w:ascii="Calibri" w:hAnsi="Calibri"/>
          </w:rPr>
          <w:delText>represent</w:delText>
        </w:r>
        <w:r w:rsidRPr="0048715F" w:rsidDel="007B0303">
          <w:rPr>
            <w:rFonts w:ascii="Calibri" w:hAnsi="Calibri"/>
          </w:rPr>
          <w:delText xml:space="preserve"> the value of actions in a hierarchical fashion</w:delText>
        </w:r>
      </w:del>
      <w:r w:rsidRPr="0048715F">
        <w:rPr>
          <w:rFonts w:ascii="Calibri" w:hAnsi="Calibri"/>
        </w:rPr>
        <w:t xml:space="preserve">, and that the </w:t>
      </w:r>
      <w:del w:id="117" w:author="jan" w:date="2015-03-28T10:25:00Z">
        <w:r w:rsidRPr="0048715F" w:rsidDel="00C82446">
          <w:rPr>
            <w:rFonts w:ascii="Calibri" w:hAnsi="Calibri"/>
          </w:rPr>
          <w:delText xml:space="preserve">interconnected </w:delText>
        </w:r>
      </w:del>
      <w:ins w:id="118" w:author="jan" w:date="2015-03-28T10:25:00Z">
        <w:r w:rsidR="00C82446">
          <w:rPr>
            <w:rFonts w:ascii="Calibri" w:hAnsi="Calibri"/>
          </w:rPr>
          <w:t xml:space="preserve">striatum and interconnected </w:t>
        </w:r>
      </w:ins>
      <w:r w:rsidRPr="0048715F">
        <w:rPr>
          <w:rFonts w:ascii="Calibri" w:hAnsi="Calibri"/>
        </w:rPr>
        <w:t>structures signal when a</w:t>
      </w:r>
      <w:del w:id="119" w:author="jan" w:date="2015-03-28T10:31:00Z">
        <w:r w:rsidRPr="0048715F" w:rsidDel="007B0303">
          <w:rPr>
            <w:rFonts w:ascii="Calibri" w:hAnsi="Calibri"/>
          </w:rPr>
          <w:delText xml:space="preserve"> subgoal</w:delText>
        </w:r>
      </w:del>
      <w:ins w:id="120" w:author="jan" w:date="2015-03-28T10:31:00Z">
        <w:r w:rsidR="007B0303">
          <w:rPr>
            <w:rFonts w:ascii="Calibri" w:hAnsi="Calibri"/>
          </w:rPr>
          <w:t>n interim</w:t>
        </w:r>
      </w:ins>
      <w:ins w:id="121" w:author="jan" w:date="2015-03-28T10:33:00Z">
        <w:r w:rsidR="0095239D">
          <w:rPr>
            <w:rFonts w:ascii="Calibri" w:hAnsi="Calibri"/>
          </w:rPr>
          <w:t xml:space="preserve"> goal</w:t>
        </w:r>
      </w:ins>
      <w:r w:rsidRPr="0048715F">
        <w:rPr>
          <w:rFonts w:ascii="Calibri" w:hAnsi="Calibri"/>
        </w:rPr>
        <w:t xml:space="preserve"> has been </w:t>
      </w:r>
      <w:commentRangeStart w:id="122"/>
      <w:r w:rsidRPr="0048715F">
        <w:rPr>
          <w:rFonts w:ascii="Calibri" w:hAnsi="Calibri"/>
        </w:rPr>
        <w:t>reached</w:t>
      </w:r>
      <w:commentRangeEnd w:id="122"/>
      <w:r w:rsidR="00E57459">
        <w:rPr>
          <w:rStyle w:val="CommentReference"/>
          <w:rFonts w:ascii="Cambria" w:hAnsi="Cambria"/>
          <w:lang w:val="en-US"/>
        </w:rPr>
        <w:commentReference w:id="122"/>
      </w:r>
      <w:r w:rsidRPr="0048715F">
        <w:rPr>
          <w:rFonts w:ascii="Calibri" w:hAnsi="Calibri"/>
        </w:rPr>
        <w:t>.</w:t>
      </w:r>
      <w:ins w:id="123" w:author="jan" w:date="2015-03-28T10:25:00Z">
        <w:r w:rsidR="00C82446">
          <w:rPr>
            <w:rFonts w:ascii="Calibri" w:hAnsi="Calibri"/>
          </w:rPr>
          <w:t xml:space="preserve"> Simultaneoulsy, the prefontal cortex </w:t>
        </w:r>
      </w:ins>
      <w:ins w:id="124" w:author="jan" w:date="2015-03-28T10:27:00Z">
        <w:r w:rsidR="00C82446">
          <w:rPr>
            <w:rFonts w:ascii="Calibri" w:hAnsi="Calibri"/>
          </w:rPr>
          <w:t xml:space="preserve">deals with higher-level functions, </w:t>
        </w:r>
      </w:ins>
      <w:ins w:id="125" w:author="jan" w:date="2015-03-28T10:29:00Z">
        <w:r w:rsidR="00C82446">
          <w:rPr>
            <w:rFonts w:ascii="Calibri" w:hAnsi="Calibri"/>
          </w:rPr>
          <w:t xml:space="preserve">with </w:t>
        </w:r>
      </w:ins>
      <w:ins w:id="126" w:author="jan" w:date="2015-03-28T10:25:00Z">
        <w:r w:rsidR="00C82446">
          <w:rPr>
            <w:rFonts w:ascii="Calibri" w:hAnsi="Calibri"/>
          </w:rPr>
          <w:t xml:space="preserve">lateral regions processing </w:t>
        </w:r>
      </w:ins>
      <w:ins w:id="127" w:author="jan" w:date="2015-03-28T10:27:00Z">
        <w:r w:rsidR="00C82446">
          <w:rPr>
            <w:rFonts w:ascii="Calibri" w:hAnsi="Calibri"/>
          </w:rPr>
          <w:t>the cognitive demand</w:t>
        </w:r>
      </w:ins>
      <w:ins w:id="128" w:author="jan" w:date="2015-03-28T10:29:00Z">
        <w:r w:rsidR="00C82446">
          <w:rPr>
            <w:rFonts w:ascii="Calibri" w:hAnsi="Calibri"/>
          </w:rPr>
          <w:t>, and more medial regions monitoring performance in the task</w:t>
        </w:r>
      </w:ins>
      <w:ins w:id="129" w:author="jan" w:date="2015-03-28T10:27:00Z">
        <w:r w:rsidR="00C82446">
          <w:rPr>
            <w:rFonts w:ascii="Calibri" w:hAnsi="Calibri"/>
          </w:rPr>
          <w:t>.</w:t>
        </w:r>
      </w:ins>
    </w:p>
    <w:p w14:paraId="7945D3D8" w14:textId="2AD093AB" w:rsidR="00DA355A" w:rsidRPr="0048715F" w:rsidDel="00972BC0" w:rsidRDefault="00DA355A" w:rsidP="00154FC6">
      <w:pPr>
        <w:pStyle w:val="NormalWeb"/>
        <w:spacing w:before="2"/>
        <w:ind w:firstLine="567"/>
        <w:jc w:val="both"/>
        <w:rPr>
          <w:del w:id="130" w:author="jan" w:date="2015-03-28T09:31:00Z"/>
          <w:rFonts w:ascii="Calibri" w:hAnsi="Calibri"/>
        </w:rPr>
      </w:pPr>
      <w:del w:id="131" w:author="jan" w:date="2015-03-28T09:31:00Z">
        <w:r w:rsidRPr="0048715F" w:rsidDel="00972BC0">
          <w:rPr>
            <w:rFonts w:ascii="Calibri" w:hAnsi="Calibri"/>
          </w:rPr>
          <w:delText xml:space="preserve"> </w:delText>
        </w:r>
      </w:del>
    </w:p>
    <w:p w14:paraId="06DCF7D0" w14:textId="77777777" w:rsidR="00DA355A" w:rsidRPr="0048715F" w:rsidDel="00972BC0" w:rsidRDefault="00DA355A" w:rsidP="00DA355A">
      <w:pPr>
        <w:pStyle w:val="NormalWeb"/>
        <w:spacing w:before="2"/>
        <w:rPr>
          <w:del w:id="132" w:author="jan" w:date="2015-03-28T09:31:00Z"/>
          <w:rFonts w:ascii="Calibri" w:hAnsi="Calibri"/>
        </w:rPr>
      </w:pPr>
    </w:p>
    <w:p w14:paraId="6F2C074F" w14:textId="46FA5300" w:rsidR="008E4555" w:rsidRPr="0048715F" w:rsidDel="00972BC0" w:rsidRDefault="008E4555" w:rsidP="00DA355A">
      <w:pPr>
        <w:pStyle w:val="NormalWeb"/>
        <w:spacing w:before="2"/>
        <w:rPr>
          <w:del w:id="133" w:author="jan" w:date="2015-03-28T09:31:00Z"/>
          <w:rFonts w:ascii="Calibri" w:hAnsi="Calibri"/>
        </w:rPr>
      </w:pPr>
    </w:p>
    <w:p w14:paraId="4D0536E4" w14:textId="2093B2F5" w:rsidR="00DA355A" w:rsidRPr="0048715F" w:rsidDel="00972BC0" w:rsidRDefault="00DA355A" w:rsidP="00DA355A">
      <w:pPr>
        <w:pStyle w:val="NormalWeb"/>
        <w:numPr>
          <w:ilvl w:val="0"/>
          <w:numId w:val="1"/>
        </w:numPr>
        <w:spacing w:before="2"/>
        <w:rPr>
          <w:del w:id="134" w:author="jan" w:date="2015-03-28T09:31:00Z"/>
          <w:rFonts w:ascii="Calibri" w:hAnsi="Calibri"/>
        </w:rPr>
      </w:pPr>
      <w:del w:id="135" w:author="jan" w:date="2015-03-28T09:31:00Z">
        <w:r w:rsidRPr="0048715F" w:rsidDel="00972BC0">
          <w:rPr>
            <w:rFonts w:ascii="Calibri" w:hAnsi="Calibri"/>
          </w:rPr>
          <w:delText xml:space="preserve">Sutton, Barto (1998), </w:delText>
        </w:r>
        <w:r w:rsidRPr="0048715F" w:rsidDel="00972BC0">
          <w:rPr>
            <w:rFonts w:ascii="Calibri" w:hAnsi="Calibri"/>
            <w:i/>
          </w:rPr>
          <w:delText>Reinforcement Learning: An Introduction</w:delText>
        </w:r>
        <w:r w:rsidRPr="0048715F" w:rsidDel="00972BC0">
          <w:rPr>
            <w:rFonts w:ascii="Calibri" w:hAnsi="Calibri"/>
          </w:rPr>
          <w:delText>, The MIT Press</w:delText>
        </w:r>
      </w:del>
    </w:p>
    <w:p w14:paraId="5C17963A" w14:textId="2882AEC3" w:rsidR="00DA355A" w:rsidRPr="0048715F" w:rsidDel="00972BC0" w:rsidRDefault="00DA355A" w:rsidP="00DA355A">
      <w:pPr>
        <w:pStyle w:val="NormalWeb"/>
        <w:numPr>
          <w:ilvl w:val="0"/>
          <w:numId w:val="1"/>
        </w:numPr>
        <w:spacing w:before="2"/>
        <w:rPr>
          <w:del w:id="136" w:author="jan" w:date="2015-03-28T09:31:00Z"/>
          <w:rFonts w:ascii="Calibri" w:hAnsi="Calibri"/>
        </w:rPr>
      </w:pPr>
      <w:del w:id="137" w:author="jan" w:date="2015-03-28T09:31:00Z">
        <w:r w:rsidRPr="0048715F" w:rsidDel="00972BC0">
          <w:rPr>
            <w:rFonts w:ascii="Calibri" w:hAnsi="Calibri"/>
          </w:rPr>
          <w:delText xml:space="preserve">Sutton, Precup, Singh (1999), </w:delText>
        </w:r>
        <w:r w:rsidRPr="0048715F" w:rsidDel="00972BC0">
          <w:rPr>
            <w:rFonts w:ascii="Calibri" w:hAnsi="Calibri"/>
            <w:i/>
          </w:rPr>
          <w:delText>Between MDPs and semi-MDPs: A framework for temporal abstraction in reinforcement learning</w:delText>
        </w:r>
        <w:r w:rsidRPr="0048715F" w:rsidDel="00972BC0">
          <w:rPr>
            <w:rFonts w:ascii="Calibri" w:hAnsi="Calibri"/>
          </w:rPr>
          <w:delText>, Artificial Intelligence, vol. 112, Issues 1-2, pp. 181-211</w:delText>
        </w:r>
      </w:del>
    </w:p>
    <w:p w14:paraId="0FEB2144" w14:textId="07FEB8D3" w:rsidR="00DA355A" w:rsidRPr="0048715F" w:rsidDel="00972BC0" w:rsidRDefault="00DA355A" w:rsidP="00DA355A">
      <w:pPr>
        <w:pStyle w:val="NormalWeb"/>
        <w:numPr>
          <w:ilvl w:val="0"/>
          <w:numId w:val="1"/>
        </w:numPr>
        <w:spacing w:before="2"/>
        <w:rPr>
          <w:del w:id="138" w:author="jan" w:date="2015-03-28T09:31:00Z"/>
          <w:rFonts w:ascii="Calibri" w:hAnsi="Calibri"/>
        </w:rPr>
      </w:pPr>
      <w:del w:id="139" w:author="jan" w:date="2015-03-28T09:31:00Z">
        <w:r w:rsidRPr="0048715F" w:rsidDel="00972BC0">
          <w:rPr>
            <w:rFonts w:ascii="Calibri" w:hAnsi="Calibri"/>
          </w:rPr>
          <w:delText xml:space="preserve">Schapiro et al. (2013) </w:delText>
        </w:r>
        <w:r w:rsidRPr="0048715F" w:rsidDel="00972BC0">
          <w:rPr>
            <w:rFonts w:ascii="Calibri" w:hAnsi="Calibri"/>
            <w:i/>
          </w:rPr>
          <w:delText>Neural representations of events arise from temporal community structure</w:delText>
        </w:r>
        <w:r w:rsidRPr="0048715F" w:rsidDel="00972BC0">
          <w:rPr>
            <w:rFonts w:ascii="Calibri" w:hAnsi="Calibri"/>
          </w:rPr>
          <w:delText>, Nature Neuroscience, 16, pp. 486–492</w:delText>
        </w:r>
      </w:del>
    </w:p>
    <w:p w14:paraId="4A67DA49" w14:textId="4848C6DA" w:rsidR="00DA355A" w:rsidRPr="0048715F" w:rsidDel="00972BC0" w:rsidRDefault="00DA355A" w:rsidP="00DA355A">
      <w:pPr>
        <w:pStyle w:val="NormalWeb"/>
        <w:numPr>
          <w:ilvl w:val="0"/>
          <w:numId w:val="1"/>
        </w:numPr>
        <w:spacing w:before="2"/>
        <w:rPr>
          <w:del w:id="140" w:author="jan" w:date="2015-03-28T09:31:00Z"/>
          <w:rFonts w:ascii="Calibri" w:hAnsi="Calibri"/>
        </w:rPr>
      </w:pPr>
      <w:del w:id="141" w:author="jan" w:date="2015-03-28T09:31:00Z">
        <w:r w:rsidRPr="0048715F" w:rsidDel="00972BC0">
          <w:rPr>
            <w:rFonts w:ascii="Calibri" w:hAnsi="Calibri"/>
          </w:rPr>
          <w:delText xml:space="preserve">Botvinick, Niv, Barto (2009), </w:delText>
        </w:r>
        <w:r w:rsidRPr="0048715F" w:rsidDel="00972BC0">
          <w:rPr>
            <w:rFonts w:ascii="Calibri" w:hAnsi="Calibri"/>
            <w:i/>
          </w:rPr>
          <w:delText xml:space="preserve">Hierarchically organized behavior and its neural foundations: A reinforcement learning perspective, </w:delText>
        </w:r>
        <w:r w:rsidRPr="0048715F" w:rsidDel="00972BC0">
          <w:rPr>
            <w:rFonts w:ascii="Calibri" w:hAnsi="Calibri"/>
          </w:rPr>
          <w:delText>Cognition, vol. 113, Issue 3, pp. 262-280</w:delText>
        </w:r>
      </w:del>
    </w:p>
    <w:p w14:paraId="039DBED9" w14:textId="670BD7E1" w:rsidR="00472356" w:rsidRPr="0048715F" w:rsidRDefault="00DA355A" w:rsidP="00982E99">
      <w:pPr>
        <w:pStyle w:val="NormalWeb"/>
        <w:spacing w:before="2"/>
        <w:ind w:firstLine="567"/>
        <w:jc w:val="both"/>
        <w:rPr>
          <w:rFonts w:ascii="Calibri" w:hAnsi="Calibri"/>
        </w:rPr>
        <w:pPrChange w:id="142" w:author="jan" w:date="2015-03-28T10:32:00Z">
          <w:pPr>
            <w:pStyle w:val="NormalWeb"/>
            <w:numPr>
              <w:numId w:val="1"/>
            </w:numPr>
            <w:tabs>
              <w:tab w:val="num" w:pos="720"/>
            </w:tabs>
            <w:spacing w:before="2"/>
            <w:ind w:left="720" w:hanging="360"/>
          </w:pPr>
        </w:pPrChange>
      </w:pPr>
      <w:del w:id="143" w:author="jan" w:date="2015-03-28T09:31:00Z">
        <w:r w:rsidRPr="0048715F" w:rsidDel="00972BC0">
          <w:rPr>
            <w:rFonts w:ascii="Calibri" w:hAnsi="Calibri"/>
          </w:rPr>
          <w:delText xml:space="preserve">Ribas-Fernandes et al. (2011) </w:delText>
        </w:r>
        <w:r w:rsidRPr="0048715F" w:rsidDel="00972BC0">
          <w:rPr>
            <w:rFonts w:ascii="Calibri" w:hAnsi="Calibri"/>
            <w:i/>
          </w:rPr>
          <w:delText>A Neural Signature of Hierarchical Reinforcement Learning</w:delText>
        </w:r>
        <w:r w:rsidRPr="0048715F" w:rsidDel="00972BC0">
          <w:rPr>
            <w:rFonts w:ascii="Calibri" w:hAnsi="Calibri"/>
          </w:rPr>
          <w:delText>, Neuron, vol. 71, Issue 2, pp. 370-379</w:delText>
        </w:r>
      </w:del>
    </w:p>
    <w:sectPr w:rsidR="00472356" w:rsidRPr="0048715F" w:rsidSect="00DB6CC6">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 Summerfield" w:date="2015-03-25T09:44:00Z" w:initials="CS">
    <w:p w14:paraId="23F19A9D" w14:textId="4161C23A" w:rsidR="00CA6B62" w:rsidRDefault="00CA6B62">
      <w:pPr>
        <w:pStyle w:val="CommentText"/>
      </w:pPr>
      <w:r>
        <w:rPr>
          <w:rStyle w:val="CommentReference"/>
        </w:rPr>
        <w:annotationRef/>
      </w:r>
      <w:r>
        <w:t>And are used for navigation/planning</w:t>
      </w:r>
    </w:p>
  </w:comment>
  <w:comment w:id="2" w:author="C Summerfield" w:date="2015-03-28T09:24:00Z" w:initials="CS">
    <w:p w14:paraId="0EA7EE4F" w14:textId="48892B85" w:rsidR="00CA6B62" w:rsidRDefault="00CA6B62">
      <w:pPr>
        <w:pStyle w:val="CommentText"/>
      </w:pPr>
      <w:r>
        <w:t xml:space="preserve"> </w:t>
      </w:r>
      <w:r>
        <w:rPr>
          <w:rStyle w:val="CommentReference"/>
        </w:rPr>
        <w:annotationRef/>
      </w:r>
      <w:r>
        <w:t>This intro is a bit out of kilter with what we actually did, because although the idea of subgoals comes from HRL, we don’t actually model behaviour using HRL in our task, nor is there really any “learning” occurring in the scanner.  Perhaps you could rephrase to emphasise the idea of hierarchical control (Badre, Botvinick) in general, rather than HRL per se</w:t>
      </w:r>
    </w:p>
  </w:comment>
  <w:comment w:id="83" w:author="C Summerfield" w:date="2015-03-25T09:51:00Z" w:initials="CS">
    <w:p w14:paraId="399EF940" w14:textId="1D956901" w:rsidR="00CA6B62" w:rsidRDefault="00CA6B62">
      <w:pPr>
        <w:pStyle w:val="CommentText"/>
      </w:pPr>
      <w:r>
        <w:rPr>
          <w:rStyle w:val="CommentReference"/>
        </w:rPr>
        <w:annotationRef/>
      </w:r>
      <w:r>
        <w:t>Does this also happen for elbows vs. regular? Is it just a switch effect?</w:t>
      </w:r>
    </w:p>
  </w:comment>
  <w:comment w:id="122" w:author="C Summerfield" w:date="2015-03-26T17:48:00Z" w:initials="CS">
    <w:p w14:paraId="58FD4D83" w14:textId="1F280C21" w:rsidR="00CA6B62" w:rsidRDefault="00CA6B62">
      <w:pPr>
        <w:pStyle w:val="CommentText"/>
      </w:pPr>
      <w:r>
        <w:rPr>
          <w:rStyle w:val="CommentReference"/>
        </w:rPr>
        <w:annotationRef/>
      </w:r>
      <w:r>
        <w:t>I wonder if you could in general provide a bit more theory in the abstract. what are the bigger questions at stake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627AE1"/>
    <w:multiLevelType w:val="multilevel"/>
    <w:tmpl w:val="F0742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55A"/>
    <w:rsid w:val="00014204"/>
    <w:rsid w:val="00033222"/>
    <w:rsid w:val="00154FC6"/>
    <w:rsid w:val="001B1721"/>
    <w:rsid w:val="002333E8"/>
    <w:rsid w:val="00472356"/>
    <w:rsid w:val="00481B16"/>
    <w:rsid w:val="0048715F"/>
    <w:rsid w:val="004E0049"/>
    <w:rsid w:val="00534E62"/>
    <w:rsid w:val="00567383"/>
    <w:rsid w:val="006A161C"/>
    <w:rsid w:val="006D1089"/>
    <w:rsid w:val="006E3B82"/>
    <w:rsid w:val="007B0303"/>
    <w:rsid w:val="007B7D93"/>
    <w:rsid w:val="007C0332"/>
    <w:rsid w:val="00855956"/>
    <w:rsid w:val="008B0340"/>
    <w:rsid w:val="008E195C"/>
    <w:rsid w:val="008E4555"/>
    <w:rsid w:val="00937965"/>
    <w:rsid w:val="0095239D"/>
    <w:rsid w:val="00972BC0"/>
    <w:rsid w:val="009A5248"/>
    <w:rsid w:val="00A6496D"/>
    <w:rsid w:val="00AA212C"/>
    <w:rsid w:val="00AF0E49"/>
    <w:rsid w:val="00BB2035"/>
    <w:rsid w:val="00C82446"/>
    <w:rsid w:val="00CA6B62"/>
    <w:rsid w:val="00DA355A"/>
    <w:rsid w:val="00DB6CC6"/>
    <w:rsid w:val="00E57459"/>
    <w:rsid w:val="00F158D3"/>
    <w:rsid w:val="00F35F11"/>
    <w:rsid w:val="00F37342"/>
    <w:rsid w:val="00F4180F"/>
    <w:rsid w:val="00F56100"/>
    <w:rsid w:val="00F86A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50B3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DA355A"/>
    <w:pPr>
      <w:spacing w:beforeLines="1"/>
    </w:pPr>
    <w:rPr>
      <w:rFonts w:ascii="Times" w:eastAsia="Cambria" w:hAnsi="Times" w:cs="Times New Roman"/>
      <w:sz w:val="20"/>
      <w:szCs w:val="20"/>
      <w:lang w:val="en-GB"/>
    </w:rPr>
  </w:style>
  <w:style w:type="character" w:styleId="CommentReference">
    <w:name w:val="annotation reference"/>
    <w:uiPriority w:val="99"/>
    <w:semiHidden/>
    <w:unhideWhenUsed/>
    <w:rsid w:val="00DA355A"/>
    <w:rPr>
      <w:sz w:val="18"/>
      <w:szCs w:val="18"/>
    </w:rPr>
  </w:style>
  <w:style w:type="paragraph" w:styleId="CommentText">
    <w:name w:val="annotation text"/>
    <w:basedOn w:val="Normal"/>
    <w:link w:val="CommentTextChar"/>
    <w:uiPriority w:val="99"/>
    <w:semiHidden/>
    <w:unhideWhenUsed/>
    <w:rsid w:val="00DA355A"/>
    <w:rPr>
      <w:rFonts w:ascii="Cambria" w:eastAsia="Cambria" w:hAnsi="Cambria" w:cs="Times New Roman"/>
    </w:rPr>
  </w:style>
  <w:style w:type="character" w:customStyle="1" w:styleId="CommentTextChar">
    <w:name w:val="Comment Text Char"/>
    <w:basedOn w:val="DefaultParagraphFont"/>
    <w:link w:val="CommentText"/>
    <w:uiPriority w:val="99"/>
    <w:semiHidden/>
    <w:rsid w:val="00DA355A"/>
    <w:rPr>
      <w:rFonts w:ascii="Cambria" w:eastAsia="Cambria" w:hAnsi="Cambria" w:cs="Times New Roman"/>
    </w:rPr>
  </w:style>
  <w:style w:type="paragraph" w:styleId="BalloonText">
    <w:name w:val="Balloon Text"/>
    <w:basedOn w:val="Normal"/>
    <w:link w:val="BalloonTextChar"/>
    <w:uiPriority w:val="99"/>
    <w:semiHidden/>
    <w:unhideWhenUsed/>
    <w:rsid w:val="00DA35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355A"/>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9A5248"/>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9A5248"/>
    <w:rPr>
      <w:rFonts w:ascii="Cambria" w:eastAsia="Cambria" w:hAnsi="Cambria" w:cs="Times New Roman"/>
      <w:b/>
      <w:bCs/>
      <w:sz w:val="20"/>
      <w:szCs w:val="20"/>
    </w:rPr>
  </w:style>
  <w:style w:type="paragraph" w:styleId="Revision">
    <w:name w:val="Revision"/>
    <w:hidden/>
    <w:uiPriority w:val="99"/>
    <w:semiHidden/>
    <w:rsid w:val="00E5745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DA355A"/>
    <w:pPr>
      <w:spacing w:beforeLines="1"/>
    </w:pPr>
    <w:rPr>
      <w:rFonts w:ascii="Times" w:eastAsia="Cambria" w:hAnsi="Times" w:cs="Times New Roman"/>
      <w:sz w:val="20"/>
      <w:szCs w:val="20"/>
      <w:lang w:val="en-GB"/>
    </w:rPr>
  </w:style>
  <w:style w:type="character" w:styleId="CommentReference">
    <w:name w:val="annotation reference"/>
    <w:uiPriority w:val="99"/>
    <w:semiHidden/>
    <w:unhideWhenUsed/>
    <w:rsid w:val="00DA355A"/>
    <w:rPr>
      <w:sz w:val="18"/>
      <w:szCs w:val="18"/>
    </w:rPr>
  </w:style>
  <w:style w:type="paragraph" w:styleId="CommentText">
    <w:name w:val="annotation text"/>
    <w:basedOn w:val="Normal"/>
    <w:link w:val="CommentTextChar"/>
    <w:uiPriority w:val="99"/>
    <w:semiHidden/>
    <w:unhideWhenUsed/>
    <w:rsid w:val="00DA355A"/>
    <w:rPr>
      <w:rFonts w:ascii="Cambria" w:eastAsia="Cambria" w:hAnsi="Cambria" w:cs="Times New Roman"/>
    </w:rPr>
  </w:style>
  <w:style w:type="character" w:customStyle="1" w:styleId="CommentTextChar">
    <w:name w:val="Comment Text Char"/>
    <w:basedOn w:val="DefaultParagraphFont"/>
    <w:link w:val="CommentText"/>
    <w:uiPriority w:val="99"/>
    <w:semiHidden/>
    <w:rsid w:val="00DA355A"/>
    <w:rPr>
      <w:rFonts w:ascii="Cambria" w:eastAsia="Cambria" w:hAnsi="Cambria" w:cs="Times New Roman"/>
    </w:rPr>
  </w:style>
  <w:style w:type="paragraph" w:styleId="BalloonText">
    <w:name w:val="Balloon Text"/>
    <w:basedOn w:val="Normal"/>
    <w:link w:val="BalloonTextChar"/>
    <w:uiPriority w:val="99"/>
    <w:semiHidden/>
    <w:unhideWhenUsed/>
    <w:rsid w:val="00DA35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355A"/>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9A5248"/>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9A5248"/>
    <w:rPr>
      <w:rFonts w:ascii="Cambria" w:eastAsia="Cambria" w:hAnsi="Cambria" w:cs="Times New Roman"/>
      <w:b/>
      <w:bCs/>
      <w:sz w:val="20"/>
      <w:szCs w:val="20"/>
    </w:rPr>
  </w:style>
  <w:style w:type="paragraph" w:styleId="Revision">
    <w:name w:val="Revision"/>
    <w:hidden/>
    <w:uiPriority w:val="99"/>
    <w:semiHidden/>
    <w:rsid w:val="00E57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1012</Words>
  <Characters>5769</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dc:description/>
  <cp:lastModifiedBy>jan</cp:lastModifiedBy>
  <cp:revision>12</cp:revision>
  <dcterms:created xsi:type="dcterms:W3CDTF">2015-03-26T17:48:00Z</dcterms:created>
  <dcterms:modified xsi:type="dcterms:W3CDTF">2015-03-28T17:36:00Z</dcterms:modified>
</cp:coreProperties>
</file>