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55A" w:rsidRPr="00A95A83" w:rsidRDefault="00DA355A" w:rsidP="00DA355A">
      <w:pPr>
        <w:pStyle w:val="StandardWeb"/>
        <w:spacing w:before="2"/>
        <w:rPr>
          <w:rFonts w:ascii="Calibri" w:hAnsi="Calibri"/>
          <w:sz w:val="24"/>
          <w:szCs w:val="24"/>
          <w:rPrChange w:id="0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</w:pPr>
      <w:r w:rsidRPr="00A95A83">
        <w:rPr>
          <w:rFonts w:ascii="Calibri" w:hAnsi="Calibri"/>
          <w:b/>
          <w:sz w:val="24"/>
          <w:szCs w:val="24"/>
          <w:rPrChange w:id="1" w:author="Christiane Ahlheim" w:date="2015-03-24T19:43:00Z">
            <w:rPr>
              <w:rFonts w:ascii="Calibri" w:hAnsi="Calibri"/>
              <w:b/>
              <w:sz w:val="18"/>
              <w:szCs w:val="18"/>
            </w:rPr>
          </w:rPrChange>
        </w:rPr>
        <w:t>Title</w:t>
      </w:r>
      <w:r w:rsidRPr="00A95A83">
        <w:rPr>
          <w:rFonts w:ascii="Calibri" w:hAnsi="Calibri"/>
          <w:sz w:val="24"/>
          <w:szCs w:val="24"/>
          <w:rPrChange w:id="2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 xml:space="preserve"> </w:t>
      </w:r>
      <w:r w:rsidRPr="00A95A83">
        <w:rPr>
          <w:rFonts w:ascii="Calibri" w:hAnsi="Calibri"/>
          <w:sz w:val="24"/>
          <w:szCs w:val="24"/>
          <w:rPrChange w:id="3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ab/>
      </w:r>
      <w:r w:rsidRPr="00A95A83">
        <w:rPr>
          <w:rFonts w:ascii="Calibri" w:hAnsi="Calibri"/>
          <w:sz w:val="24"/>
          <w:szCs w:val="24"/>
          <w:rPrChange w:id="4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ab/>
        <w:t>Neural Mechanisms of Hierarchical Planning during Navigation</w:t>
      </w:r>
    </w:p>
    <w:p w:rsidR="00DA355A" w:rsidRPr="00A95A83" w:rsidRDefault="00DA355A" w:rsidP="00DA355A">
      <w:pPr>
        <w:pStyle w:val="StandardWeb"/>
        <w:spacing w:before="2"/>
        <w:rPr>
          <w:rFonts w:ascii="Calibri" w:hAnsi="Calibri"/>
          <w:sz w:val="24"/>
          <w:szCs w:val="24"/>
          <w:rPrChange w:id="5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</w:pPr>
      <w:r w:rsidRPr="00A95A83">
        <w:rPr>
          <w:rFonts w:ascii="Calibri" w:hAnsi="Calibri"/>
          <w:b/>
          <w:sz w:val="24"/>
          <w:szCs w:val="24"/>
          <w:rPrChange w:id="6" w:author="Christiane Ahlheim" w:date="2015-03-24T19:43:00Z">
            <w:rPr>
              <w:rFonts w:ascii="Calibri" w:hAnsi="Calibri"/>
              <w:b/>
              <w:sz w:val="18"/>
              <w:szCs w:val="18"/>
            </w:rPr>
          </w:rPrChange>
        </w:rPr>
        <w:t>Authors</w:t>
      </w:r>
      <w:r w:rsidRPr="00A95A83">
        <w:rPr>
          <w:rFonts w:ascii="Calibri" w:hAnsi="Calibri"/>
          <w:sz w:val="24"/>
          <w:szCs w:val="24"/>
          <w:rPrChange w:id="7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ab/>
      </w:r>
      <w:r w:rsidRPr="00A95A83">
        <w:rPr>
          <w:rFonts w:ascii="Calibri" w:hAnsi="Calibri"/>
          <w:sz w:val="24"/>
          <w:szCs w:val="24"/>
          <w:rPrChange w:id="8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ab/>
      </w:r>
      <w:proofErr w:type="spellStart"/>
      <w:r w:rsidRPr="00A95A83">
        <w:rPr>
          <w:rFonts w:ascii="Calibri" w:hAnsi="Calibri"/>
          <w:sz w:val="24"/>
          <w:szCs w:val="24"/>
          <w:rPrChange w:id="9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>Balaguer</w:t>
      </w:r>
      <w:proofErr w:type="spellEnd"/>
      <w:r w:rsidRPr="00A95A83">
        <w:rPr>
          <w:rFonts w:ascii="Calibri" w:hAnsi="Calibri"/>
          <w:sz w:val="24"/>
          <w:szCs w:val="24"/>
          <w:rPrChange w:id="10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 xml:space="preserve"> J </w:t>
      </w:r>
      <w:r w:rsidRPr="00A95A83">
        <w:rPr>
          <w:rFonts w:ascii="Calibri" w:hAnsi="Calibri"/>
          <w:sz w:val="24"/>
          <w:szCs w:val="24"/>
          <w:vertAlign w:val="superscript"/>
          <w:rPrChange w:id="11" w:author="Christiane Ahlheim" w:date="2015-03-24T19:43:00Z">
            <w:rPr>
              <w:rFonts w:ascii="Calibri" w:hAnsi="Calibri"/>
              <w:sz w:val="18"/>
              <w:szCs w:val="18"/>
              <w:vertAlign w:val="superscript"/>
            </w:rPr>
          </w:rPrChange>
        </w:rPr>
        <w:t>1</w:t>
      </w:r>
      <w:r w:rsidRPr="00A95A83">
        <w:rPr>
          <w:rFonts w:ascii="Calibri" w:hAnsi="Calibri"/>
          <w:sz w:val="24"/>
          <w:szCs w:val="24"/>
          <w:rPrChange w:id="12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 xml:space="preserve">, </w:t>
      </w:r>
      <w:proofErr w:type="spellStart"/>
      <w:r w:rsidRPr="00A95A83">
        <w:rPr>
          <w:rFonts w:ascii="Calibri" w:hAnsi="Calibri"/>
          <w:sz w:val="24"/>
          <w:szCs w:val="24"/>
          <w:rPrChange w:id="13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>Hassabis</w:t>
      </w:r>
      <w:proofErr w:type="spellEnd"/>
      <w:r w:rsidRPr="00A95A83">
        <w:rPr>
          <w:rFonts w:ascii="Calibri" w:hAnsi="Calibri"/>
          <w:sz w:val="24"/>
          <w:szCs w:val="24"/>
          <w:rPrChange w:id="14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 xml:space="preserve"> D </w:t>
      </w:r>
      <w:r w:rsidRPr="00A95A83">
        <w:rPr>
          <w:rFonts w:ascii="Calibri" w:hAnsi="Calibri"/>
          <w:sz w:val="24"/>
          <w:szCs w:val="24"/>
          <w:vertAlign w:val="superscript"/>
          <w:rPrChange w:id="15" w:author="Christiane Ahlheim" w:date="2015-03-24T19:43:00Z">
            <w:rPr>
              <w:rFonts w:ascii="Calibri" w:hAnsi="Calibri"/>
              <w:sz w:val="18"/>
              <w:szCs w:val="18"/>
              <w:vertAlign w:val="superscript"/>
            </w:rPr>
          </w:rPrChange>
        </w:rPr>
        <w:t>2</w:t>
      </w:r>
      <w:r w:rsidRPr="00A95A83">
        <w:rPr>
          <w:rFonts w:ascii="Calibri" w:hAnsi="Calibri"/>
          <w:sz w:val="24"/>
          <w:szCs w:val="24"/>
          <w:rPrChange w:id="16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 xml:space="preserve">, </w:t>
      </w:r>
      <w:proofErr w:type="spellStart"/>
      <w:r w:rsidRPr="00A95A83">
        <w:rPr>
          <w:rFonts w:ascii="Calibri" w:hAnsi="Calibri"/>
          <w:sz w:val="24"/>
          <w:szCs w:val="24"/>
          <w:rPrChange w:id="17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>Spiers</w:t>
      </w:r>
      <w:proofErr w:type="spellEnd"/>
      <w:r w:rsidRPr="00A95A83">
        <w:rPr>
          <w:rFonts w:ascii="Calibri" w:hAnsi="Calibri"/>
          <w:sz w:val="24"/>
          <w:szCs w:val="24"/>
          <w:rPrChange w:id="18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 xml:space="preserve"> H </w:t>
      </w:r>
      <w:r w:rsidRPr="00A95A83">
        <w:rPr>
          <w:rFonts w:ascii="Calibri" w:hAnsi="Calibri"/>
          <w:sz w:val="24"/>
          <w:szCs w:val="24"/>
          <w:vertAlign w:val="superscript"/>
          <w:rPrChange w:id="19" w:author="Christiane Ahlheim" w:date="2015-03-24T19:43:00Z">
            <w:rPr>
              <w:rFonts w:ascii="Calibri" w:hAnsi="Calibri"/>
              <w:sz w:val="18"/>
              <w:szCs w:val="18"/>
              <w:vertAlign w:val="superscript"/>
            </w:rPr>
          </w:rPrChange>
        </w:rPr>
        <w:t>2</w:t>
      </w:r>
      <w:r w:rsidRPr="00A95A83">
        <w:rPr>
          <w:rFonts w:ascii="Calibri" w:hAnsi="Calibri"/>
          <w:sz w:val="24"/>
          <w:szCs w:val="24"/>
          <w:rPrChange w:id="20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 xml:space="preserve">, Summerfield C </w:t>
      </w:r>
      <w:r w:rsidRPr="00A95A83">
        <w:rPr>
          <w:rFonts w:ascii="Calibri" w:hAnsi="Calibri"/>
          <w:sz w:val="24"/>
          <w:szCs w:val="24"/>
          <w:vertAlign w:val="superscript"/>
          <w:rPrChange w:id="21" w:author="Christiane Ahlheim" w:date="2015-03-24T19:43:00Z">
            <w:rPr>
              <w:rFonts w:ascii="Calibri" w:hAnsi="Calibri"/>
              <w:sz w:val="18"/>
              <w:szCs w:val="18"/>
              <w:vertAlign w:val="superscript"/>
            </w:rPr>
          </w:rPrChange>
        </w:rPr>
        <w:t>1</w:t>
      </w:r>
    </w:p>
    <w:p w:rsidR="00DA355A" w:rsidRPr="00A95A83" w:rsidRDefault="00DA355A" w:rsidP="00DA355A">
      <w:pPr>
        <w:pStyle w:val="StandardWeb"/>
        <w:spacing w:before="2"/>
        <w:rPr>
          <w:rFonts w:ascii="Calibri" w:hAnsi="Calibri"/>
          <w:sz w:val="24"/>
          <w:szCs w:val="24"/>
          <w:rPrChange w:id="22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</w:pPr>
      <w:proofErr w:type="gramStart"/>
      <w:r w:rsidRPr="00A95A83">
        <w:rPr>
          <w:rFonts w:ascii="Calibri" w:hAnsi="Calibri"/>
          <w:b/>
          <w:sz w:val="24"/>
          <w:szCs w:val="24"/>
          <w:rPrChange w:id="23" w:author="Christiane Ahlheim" w:date="2015-03-24T19:43:00Z">
            <w:rPr>
              <w:rFonts w:ascii="Calibri" w:hAnsi="Calibri"/>
              <w:b/>
              <w:sz w:val="18"/>
              <w:szCs w:val="18"/>
            </w:rPr>
          </w:rPrChange>
        </w:rPr>
        <w:t>Affiliations</w:t>
      </w:r>
      <w:r w:rsidRPr="00A95A83">
        <w:rPr>
          <w:rFonts w:ascii="Calibri" w:hAnsi="Calibri"/>
          <w:sz w:val="24"/>
          <w:szCs w:val="24"/>
          <w:rPrChange w:id="24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ab/>
      </w:r>
      <w:r w:rsidRPr="00A95A83">
        <w:rPr>
          <w:rFonts w:ascii="Calibri" w:hAnsi="Calibri"/>
          <w:sz w:val="24"/>
          <w:szCs w:val="24"/>
          <w:vertAlign w:val="superscript"/>
          <w:rPrChange w:id="25" w:author="Christiane Ahlheim" w:date="2015-03-24T19:43:00Z">
            <w:rPr>
              <w:rFonts w:ascii="Calibri" w:hAnsi="Calibri"/>
              <w:sz w:val="18"/>
              <w:szCs w:val="18"/>
              <w:vertAlign w:val="superscript"/>
            </w:rPr>
          </w:rPrChange>
        </w:rPr>
        <w:t>1</w:t>
      </w:r>
      <w:r w:rsidRPr="00A95A83">
        <w:rPr>
          <w:rFonts w:ascii="Calibri" w:hAnsi="Calibri"/>
          <w:sz w:val="24"/>
          <w:szCs w:val="24"/>
          <w:rPrChange w:id="26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 xml:space="preserve"> Dept. Experimental Psychology, University of Oxford, Oxford, UK.</w:t>
      </w:r>
      <w:proofErr w:type="gramEnd"/>
    </w:p>
    <w:p w:rsidR="00DA355A" w:rsidRPr="00A95A83" w:rsidRDefault="00DA355A" w:rsidP="00DA355A">
      <w:pPr>
        <w:pStyle w:val="StandardWeb"/>
        <w:spacing w:before="2"/>
        <w:rPr>
          <w:rFonts w:ascii="Calibri" w:hAnsi="Calibri"/>
          <w:sz w:val="24"/>
          <w:szCs w:val="24"/>
          <w:rPrChange w:id="27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</w:pPr>
      <w:r w:rsidRPr="00A95A83">
        <w:rPr>
          <w:rFonts w:ascii="Calibri" w:hAnsi="Calibri"/>
          <w:sz w:val="24"/>
          <w:szCs w:val="24"/>
          <w:vertAlign w:val="superscript"/>
          <w:rPrChange w:id="28" w:author="Christiane Ahlheim" w:date="2015-03-24T19:43:00Z">
            <w:rPr>
              <w:rFonts w:ascii="Calibri" w:hAnsi="Calibri"/>
              <w:sz w:val="18"/>
              <w:szCs w:val="18"/>
              <w:vertAlign w:val="superscript"/>
            </w:rPr>
          </w:rPrChange>
        </w:rPr>
        <w:tab/>
      </w:r>
      <w:r w:rsidRPr="00A95A83">
        <w:rPr>
          <w:rFonts w:ascii="Calibri" w:hAnsi="Calibri"/>
          <w:sz w:val="24"/>
          <w:szCs w:val="24"/>
          <w:vertAlign w:val="superscript"/>
          <w:rPrChange w:id="29" w:author="Christiane Ahlheim" w:date="2015-03-24T19:43:00Z">
            <w:rPr>
              <w:rFonts w:ascii="Calibri" w:hAnsi="Calibri"/>
              <w:sz w:val="18"/>
              <w:szCs w:val="18"/>
              <w:vertAlign w:val="superscript"/>
            </w:rPr>
          </w:rPrChange>
        </w:rPr>
        <w:tab/>
        <w:t>2</w:t>
      </w:r>
      <w:r w:rsidRPr="00A95A83">
        <w:rPr>
          <w:rFonts w:ascii="Calibri" w:hAnsi="Calibri"/>
          <w:sz w:val="24"/>
          <w:szCs w:val="24"/>
          <w:rPrChange w:id="30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 xml:space="preserve"> Dept. </w:t>
      </w:r>
      <w:proofErr w:type="gramStart"/>
      <w:r w:rsidRPr="00A95A83">
        <w:rPr>
          <w:rFonts w:ascii="Calibri" w:hAnsi="Calibri"/>
          <w:sz w:val="24"/>
          <w:szCs w:val="24"/>
          <w:rPrChange w:id="31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>Psychology</w:t>
      </w:r>
      <w:proofErr w:type="gramEnd"/>
      <w:r w:rsidRPr="00A95A83">
        <w:rPr>
          <w:rFonts w:ascii="Calibri" w:hAnsi="Calibri"/>
          <w:sz w:val="24"/>
          <w:szCs w:val="24"/>
          <w:rPrChange w:id="32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>, University College London, London, UK.</w:t>
      </w:r>
    </w:p>
    <w:p w:rsidR="00DA355A" w:rsidRPr="00A95A83" w:rsidRDefault="00DA355A" w:rsidP="00DA355A">
      <w:pPr>
        <w:pStyle w:val="StandardWeb"/>
        <w:spacing w:before="2"/>
        <w:rPr>
          <w:rFonts w:ascii="Calibri" w:hAnsi="Calibri"/>
          <w:sz w:val="24"/>
          <w:szCs w:val="24"/>
          <w:rPrChange w:id="33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</w:pPr>
    </w:p>
    <w:p w:rsidR="00DA355A" w:rsidRPr="00A95A83" w:rsidRDefault="00DA355A" w:rsidP="00154FC6">
      <w:pPr>
        <w:pStyle w:val="StandardWeb"/>
        <w:spacing w:before="2"/>
        <w:ind w:firstLine="567"/>
        <w:jc w:val="both"/>
        <w:rPr>
          <w:rFonts w:ascii="Calibri" w:hAnsi="Calibri"/>
          <w:sz w:val="24"/>
          <w:szCs w:val="24"/>
          <w:rPrChange w:id="34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</w:pPr>
      <w:r w:rsidRPr="00A95A83">
        <w:rPr>
          <w:rFonts w:ascii="Calibri" w:hAnsi="Calibri"/>
          <w:sz w:val="24"/>
          <w:szCs w:val="24"/>
          <w:rPrChange w:id="35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>Reinforcement Learning (RL) is a general framework for Machine Learning that also describes mammalian behaviour [1]. In order to allow decisions in complex environments, RL has been extended with the use of o</w:t>
      </w:r>
      <w:r w:rsidRPr="00A95A83">
        <w:rPr>
          <w:rFonts w:ascii="Calibri" w:hAnsi="Calibri"/>
          <w:i/>
          <w:sz w:val="24"/>
          <w:szCs w:val="24"/>
          <w:rPrChange w:id="36" w:author="Christiane Ahlheim" w:date="2015-03-24T19:43:00Z">
            <w:rPr>
              <w:rFonts w:ascii="Calibri" w:hAnsi="Calibri"/>
              <w:i/>
              <w:sz w:val="18"/>
              <w:szCs w:val="18"/>
            </w:rPr>
          </w:rPrChange>
        </w:rPr>
        <w:t>ptions</w:t>
      </w:r>
      <w:r w:rsidRPr="00A95A83">
        <w:rPr>
          <w:rFonts w:ascii="Calibri" w:hAnsi="Calibri"/>
          <w:sz w:val="24"/>
          <w:szCs w:val="24"/>
          <w:rPrChange w:id="37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 xml:space="preserve"> [2] that allow agents to learn the value of </w:t>
      </w:r>
      <w:proofErr w:type="spellStart"/>
      <w:r w:rsidRPr="00A95A83">
        <w:rPr>
          <w:rFonts w:ascii="Calibri" w:hAnsi="Calibri"/>
          <w:sz w:val="24"/>
          <w:szCs w:val="24"/>
          <w:rPrChange w:id="38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>multicomponential</w:t>
      </w:r>
      <w:proofErr w:type="spellEnd"/>
      <w:r w:rsidRPr="00A95A83">
        <w:rPr>
          <w:rFonts w:ascii="Calibri" w:hAnsi="Calibri"/>
          <w:sz w:val="24"/>
          <w:szCs w:val="24"/>
          <w:rPrChange w:id="39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 xml:space="preserve"> sequences of actions in a given context [3, 4]. Options guide the agent to unique states designated as </w:t>
      </w:r>
      <w:proofErr w:type="spellStart"/>
      <w:r w:rsidRPr="00A95A83">
        <w:rPr>
          <w:rFonts w:ascii="Calibri" w:hAnsi="Calibri"/>
          <w:sz w:val="24"/>
          <w:szCs w:val="24"/>
          <w:rPrChange w:id="40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>subgoals</w:t>
      </w:r>
      <w:proofErr w:type="spellEnd"/>
      <w:r w:rsidRPr="00A95A83">
        <w:rPr>
          <w:rFonts w:ascii="Calibri" w:hAnsi="Calibri"/>
          <w:sz w:val="24"/>
          <w:szCs w:val="24"/>
          <w:rPrChange w:id="41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 xml:space="preserve">, at which a new option is selected. </w:t>
      </w:r>
      <w:del w:id="42" w:author="Christiane Ahlheim" w:date="2015-03-24T19:47:00Z">
        <w:r w:rsidRPr="00A95A83" w:rsidDel="00A95A83">
          <w:rPr>
            <w:rFonts w:ascii="Calibri" w:hAnsi="Calibri"/>
            <w:sz w:val="24"/>
            <w:szCs w:val="24"/>
            <w:rPrChange w:id="43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delText xml:space="preserve">For example, when moving around a building, agents may learn the value of reaching a doorway to enter a new room. </w:delText>
        </w:r>
      </w:del>
      <w:r w:rsidRPr="00A95A83">
        <w:rPr>
          <w:rFonts w:ascii="Calibri" w:hAnsi="Calibri"/>
          <w:sz w:val="24"/>
          <w:szCs w:val="24"/>
          <w:rPrChange w:id="44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 xml:space="preserve">However, although prediction error signals for interim goals have been observed in the striatum [5], it remains unknown whether unique representations of </w:t>
      </w:r>
      <w:proofErr w:type="spellStart"/>
      <w:r w:rsidRPr="00A95A83">
        <w:rPr>
          <w:rFonts w:ascii="Calibri" w:hAnsi="Calibri"/>
          <w:sz w:val="24"/>
          <w:szCs w:val="24"/>
          <w:rPrChange w:id="45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>subgoal</w:t>
      </w:r>
      <w:proofErr w:type="spellEnd"/>
      <w:r w:rsidRPr="00A95A83">
        <w:rPr>
          <w:rFonts w:ascii="Calibri" w:hAnsi="Calibri"/>
          <w:sz w:val="24"/>
          <w:szCs w:val="24"/>
          <w:rPrChange w:id="46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 xml:space="preserve"> states exist in the human brain. </w:t>
      </w:r>
    </w:p>
    <w:p w:rsidR="00DA355A" w:rsidRPr="00A95A83" w:rsidRDefault="00DA355A" w:rsidP="00154FC6">
      <w:pPr>
        <w:pStyle w:val="StandardWeb"/>
        <w:spacing w:before="2"/>
        <w:ind w:firstLine="567"/>
        <w:jc w:val="both"/>
        <w:rPr>
          <w:rFonts w:ascii="Calibri" w:hAnsi="Calibri"/>
          <w:sz w:val="24"/>
          <w:szCs w:val="24"/>
          <w:rPrChange w:id="47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</w:pPr>
      <w:r w:rsidRPr="00A95A83">
        <w:rPr>
          <w:rFonts w:ascii="Calibri" w:hAnsi="Calibri"/>
          <w:sz w:val="24"/>
          <w:szCs w:val="24"/>
          <w:rPrChange w:id="48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 xml:space="preserve">To address this question, </w:t>
      </w:r>
      <w:commentRangeStart w:id="49"/>
      <w:ins w:id="50" w:author="Christiane Ahlheim" w:date="2015-03-24T19:07:00Z">
        <w:r w:rsidR="00020BF3" w:rsidRPr="00A95A83">
          <w:rPr>
            <w:rFonts w:ascii="Calibri" w:hAnsi="Calibri"/>
            <w:sz w:val="24"/>
            <w:szCs w:val="24"/>
            <w:rPrChange w:id="51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t xml:space="preserve">we </w:t>
        </w:r>
        <w:commentRangeEnd w:id="49"/>
        <w:r w:rsidR="00020BF3" w:rsidRPr="00A95A83">
          <w:rPr>
            <w:rStyle w:val="Kommentarzeichen"/>
            <w:rFonts w:ascii="Cambria" w:hAnsi="Cambria"/>
            <w:sz w:val="24"/>
            <w:szCs w:val="24"/>
            <w:lang w:val="en-US"/>
            <w:rPrChange w:id="52" w:author="Christiane Ahlheim" w:date="2015-03-24T19:43:00Z">
              <w:rPr>
                <w:rStyle w:val="Kommentarzeichen"/>
                <w:rFonts w:ascii="Cambria" w:hAnsi="Cambria"/>
                <w:lang w:val="en-US"/>
              </w:rPr>
            </w:rPrChange>
          </w:rPr>
          <w:commentReference w:id="49"/>
        </w:r>
        <w:r w:rsidR="00020BF3" w:rsidRPr="00A95A83">
          <w:rPr>
            <w:rFonts w:ascii="Calibri" w:hAnsi="Calibri"/>
            <w:sz w:val="24"/>
            <w:szCs w:val="24"/>
            <w:rPrChange w:id="54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t xml:space="preserve">used fMRI to measure BOLD signal of </w:t>
        </w:r>
      </w:ins>
      <w:r w:rsidRPr="00A95A83">
        <w:rPr>
          <w:rFonts w:ascii="Calibri" w:hAnsi="Calibri"/>
          <w:sz w:val="24"/>
          <w:szCs w:val="24"/>
          <w:rPrChange w:id="55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 xml:space="preserve">20 healthy participants (10 female; age 19-34, mean 25.6 years) </w:t>
      </w:r>
      <w:ins w:id="56" w:author="Christiane Ahlheim" w:date="2015-03-24T19:08:00Z">
        <w:r w:rsidR="00020BF3" w:rsidRPr="00A95A83">
          <w:rPr>
            <w:rFonts w:ascii="Calibri" w:hAnsi="Calibri"/>
            <w:sz w:val="24"/>
            <w:szCs w:val="24"/>
            <w:rPrChange w:id="57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t>who</w:t>
        </w:r>
      </w:ins>
      <w:ins w:id="58" w:author="Christiane Ahlheim" w:date="2015-03-24T19:07:00Z">
        <w:r w:rsidR="00020BF3" w:rsidRPr="00A95A83">
          <w:rPr>
            <w:rFonts w:ascii="Calibri" w:hAnsi="Calibri"/>
            <w:sz w:val="24"/>
            <w:szCs w:val="24"/>
            <w:rPrChange w:id="59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t xml:space="preserve"> </w:t>
        </w:r>
      </w:ins>
      <w:r w:rsidRPr="00A95A83">
        <w:rPr>
          <w:rFonts w:ascii="Calibri" w:hAnsi="Calibri"/>
          <w:sz w:val="24"/>
          <w:szCs w:val="24"/>
          <w:rPrChange w:id="60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 xml:space="preserve">performed a navigation task within a virtual environment representing a subway network. </w:t>
      </w:r>
      <w:del w:id="61" w:author="Christiane Ahlheim" w:date="2015-03-24T19:45:00Z">
        <w:r w:rsidRPr="00A95A83" w:rsidDel="00A95A83">
          <w:rPr>
            <w:rFonts w:ascii="Calibri" w:hAnsi="Calibri"/>
            <w:sz w:val="24"/>
            <w:szCs w:val="24"/>
            <w:rPrChange w:id="62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delText xml:space="preserve">Each network consisted of multiple stations identified by unambiguous names and connected via </w:delText>
        </w:r>
        <w:r w:rsidR="007C0332" w:rsidRPr="00A95A83" w:rsidDel="00A95A83">
          <w:rPr>
            <w:rFonts w:ascii="Calibri" w:hAnsi="Calibri"/>
            <w:sz w:val="24"/>
            <w:szCs w:val="24"/>
            <w:rPrChange w:id="63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delText xml:space="preserve">"subway </w:delText>
        </w:r>
        <w:r w:rsidRPr="00A95A83" w:rsidDel="00A95A83">
          <w:rPr>
            <w:rFonts w:ascii="Calibri" w:hAnsi="Calibri"/>
            <w:sz w:val="24"/>
            <w:szCs w:val="24"/>
            <w:rPrChange w:id="64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delText>lines</w:delText>
        </w:r>
        <w:r w:rsidR="007C0332" w:rsidRPr="00A95A83" w:rsidDel="00A95A83">
          <w:rPr>
            <w:rFonts w:ascii="Calibri" w:hAnsi="Calibri"/>
            <w:sz w:val="24"/>
            <w:szCs w:val="24"/>
            <w:rPrChange w:id="65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delText>"</w:delText>
        </w:r>
        <w:r w:rsidRPr="00A95A83" w:rsidDel="00A95A83">
          <w:rPr>
            <w:rFonts w:ascii="Calibri" w:hAnsi="Calibri"/>
            <w:sz w:val="24"/>
            <w:szCs w:val="24"/>
            <w:rPrChange w:id="66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delText xml:space="preserve"> represented with a distinct colour. </w:delText>
        </w:r>
      </w:del>
      <w:r w:rsidRPr="00A95A83">
        <w:rPr>
          <w:rFonts w:ascii="Calibri" w:hAnsi="Calibri"/>
          <w:sz w:val="24"/>
          <w:szCs w:val="24"/>
          <w:rPrChange w:id="67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 xml:space="preserve">We predicted that stations where the lines intersected (exchange stations) would be treated as </w:t>
      </w:r>
      <w:proofErr w:type="spellStart"/>
      <w:r w:rsidRPr="00A95A83">
        <w:rPr>
          <w:rFonts w:ascii="Calibri" w:hAnsi="Calibri"/>
          <w:sz w:val="24"/>
          <w:szCs w:val="24"/>
          <w:rPrChange w:id="68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>subgoals</w:t>
      </w:r>
      <w:proofErr w:type="spellEnd"/>
      <w:r w:rsidRPr="00A95A83">
        <w:rPr>
          <w:rFonts w:ascii="Calibri" w:hAnsi="Calibri"/>
          <w:sz w:val="24"/>
          <w:szCs w:val="24"/>
          <w:rPrChange w:id="69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 xml:space="preserve"> and would garner unique </w:t>
      </w:r>
      <w:r w:rsidR="00DB6CC6" w:rsidRPr="00A95A83">
        <w:rPr>
          <w:rFonts w:ascii="Calibri" w:hAnsi="Calibri"/>
          <w:sz w:val="24"/>
          <w:szCs w:val="24"/>
          <w:rPrChange w:id="70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>behavioural and neural effects</w:t>
      </w:r>
      <w:r w:rsidRPr="00A95A83">
        <w:rPr>
          <w:rFonts w:ascii="Calibri" w:hAnsi="Calibri"/>
          <w:sz w:val="24"/>
          <w:szCs w:val="24"/>
          <w:rPrChange w:id="71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 xml:space="preserve">. During a training session, participants </w:t>
      </w:r>
      <w:r w:rsidR="008E4555" w:rsidRPr="00A95A83">
        <w:rPr>
          <w:rFonts w:ascii="Calibri" w:hAnsi="Calibri"/>
          <w:sz w:val="24"/>
          <w:szCs w:val="24"/>
          <w:rPrChange w:id="72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>became familiar with</w:t>
      </w:r>
      <w:r w:rsidRPr="00A95A83">
        <w:rPr>
          <w:rFonts w:ascii="Calibri" w:hAnsi="Calibri"/>
          <w:sz w:val="24"/>
          <w:szCs w:val="24"/>
          <w:rPrChange w:id="73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 xml:space="preserve"> the environment by repe</w:t>
      </w:r>
      <w:ins w:id="74" w:author="Christiane Ahlheim" w:date="2015-03-24T19:06:00Z">
        <w:r w:rsidR="00020BF3" w:rsidRPr="00A95A83">
          <w:rPr>
            <w:rFonts w:ascii="Calibri" w:hAnsi="Calibri"/>
            <w:sz w:val="24"/>
            <w:szCs w:val="24"/>
            <w:rPrChange w:id="75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t>a</w:t>
        </w:r>
      </w:ins>
      <w:r w:rsidRPr="00A95A83">
        <w:rPr>
          <w:rFonts w:ascii="Calibri" w:hAnsi="Calibri"/>
          <w:sz w:val="24"/>
          <w:szCs w:val="24"/>
          <w:rPrChange w:id="76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 xml:space="preserve">tedly completing journeys within the same network. </w:t>
      </w:r>
      <w:del w:id="77" w:author="Christiane Ahlheim" w:date="2015-03-24T19:46:00Z">
        <w:r w:rsidRPr="00A95A83" w:rsidDel="00A95A83">
          <w:rPr>
            <w:rFonts w:ascii="Calibri" w:hAnsi="Calibri"/>
            <w:sz w:val="24"/>
            <w:szCs w:val="24"/>
            <w:rPrChange w:id="78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delText>They executed their plan using cardinal directions (</w:delText>
        </w:r>
        <w:r w:rsidRPr="00A95A83" w:rsidDel="00A95A83">
          <w:rPr>
            <w:rFonts w:ascii="Calibri" w:hAnsi="Calibri"/>
            <w:i/>
            <w:sz w:val="24"/>
            <w:szCs w:val="24"/>
            <w:rPrChange w:id="79" w:author="Christiane Ahlheim" w:date="2015-03-24T19:43:00Z">
              <w:rPr>
                <w:rFonts w:ascii="Calibri" w:hAnsi="Calibri"/>
                <w:i/>
                <w:sz w:val="18"/>
                <w:szCs w:val="18"/>
              </w:rPr>
            </w:rPrChange>
          </w:rPr>
          <w:delText>north</w:delText>
        </w:r>
        <w:r w:rsidRPr="00A95A83" w:rsidDel="00A95A83">
          <w:rPr>
            <w:rFonts w:ascii="Calibri" w:hAnsi="Calibri"/>
            <w:sz w:val="24"/>
            <w:szCs w:val="24"/>
            <w:rPrChange w:id="80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delText xml:space="preserve">, </w:delText>
        </w:r>
        <w:r w:rsidRPr="00A95A83" w:rsidDel="00A95A83">
          <w:rPr>
            <w:rFonts w:ascii="Calibri" w:hAnsi="Calibri"/>
            <w:i/>
            <w:sz w:val="24"/>
            <w:szCs w:val="24"/>
            <w:rPrChange w:id="81" w:author="Christiane Ahlheim" w:date="2015-03-24T19:43:00Z">
              <w:rPr>
                <w:rFonts w:ascii="Calibri" w:hAnsi="Calibri"/>
                <w:i/>
                <w:sz w:val="18"/>
                <w:szCs w:val="18"/>
              </w:rPr>
            </w:rPrChange>
          </w:rPr>
          <w:delText>south</w:delText>
        </w:r>
        <w:r w:rsidRPr="00A95A83" w:rsidDel="00A95A83">
          <w:rPr>
            <w:rFonts w:ascii="Calibri" w:hAnsi="Calibri"/>
            <w:sz w:val="24"/>
            <w:szCs w:val="24"/>
            <w:rPrChange w:id="82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delText xml:space="preserve">, </w:delText>
        </w:r>
        <w:r w:rsidRPr="00A95A83" w:rsidDel="00A95A83">
          <w:rPr>
            <w:rFonts w:ascii="Calibri" w:hAnsi="Calibri"/>
            <w:i/>
            <w:sz w:val="24"/>
            <w:szCs w:val="24"/>
            <w:rPrChange w:id="83" w:author="Christiane Ahlheim" w:date="2015-03-24T19:43:00Z">
              <w:rPr>
                <w:rFonts w:ascii="Calibri" w:hAnsi="Calibri"/>
                <w:i/>
                <w:sz w:val="18"/>
                <w:szCs w:val="18"/>
              </w:rPr>
            </w:rPrChange>
          </w:rPr>
          <w:delText>west</w:delText>
        </w:r>
        <w:r w:rsidRPr="00A95A83" w:rsidDel="00A95A83">
          <w:rPr>
            <w:rFonts w:ascii="Calibri" w:hAnsi="Calibri"/>
            <w:sz w:val="24"/>
            <w:szCs w:val="24"/>
            <w:rPrChange w:id="84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delText xml:space="preserve">, </w:delText>
        </w:r>
        <w:r w:rsidRPr="00A95A83" w:rsidDel="00A95A83">
          <w:rPr>
            <w:rFonts w:ascii="Calibri" w:hAnsi="Calibri"/>
            <w:i/>
            <w:sz w:val="24"/>
            <w:szCs w:val="24"/>
            <w:rPrChange w:id="85" w:author="Christiane Ahlheim" w:date="2015-03-24T19:43:00Z">
              <w:rPr>
                <w:rFonts w:ascii="Calibri" w:hAnsi="Calibri"/>
                <w:i/>
                <w:sz w:val="18"/>
                <w:szCs w:val="18"/>
              </w:rPr>
            </w:rPrChange>
          </w:rPr>
          <w:delText>east</w:delText>
        </w:r>
        <w:r w:rsidRPr="00A95A83" w:rsidDel="00A95A83">
          <w:rPr>
            <w:rFonts w:ascii="Calibri" w:hAnsi="Calibri"/>
            <w:sz w:val="24"/>
            <w:szCs w:val="24"/>
            <w:rPrChange w:id="86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delText>) and an additional action (</w:delText>
        </w:r>
        <w:r w:rsidRPr="00A95A83" w:rsidDel="00A95A83">
          <w:rPr>
            <w:rFonts w:ascii="Calibri" w:hAnsi="Calibri"/>
            <w:i/>
            <w:sz w:val="24"/>
            <w:szCs w:val="24"/>
            <w:rPrChange w:id="87" w:author="Christiane Ahlheim" w:date="2015-03-24T19:43:00Z">
              <w:rPr>
                <w:rFonts w:ascii="Calibri" w:hAnsi="Calibri"/>
                <w:i/>
                <w:sz w:val="18"/>
                <w:szCs w:val="18"/>
              </w:rPr>
            </w:rPrChange>
          </w:rPr>
          <w:delText>switch</w:delText>
        </w:r>
        <w:r w:rsidRPr="00A95A83" w:rsidDel="00A95A83">
          <w:rPr>
            <w:rFonts w:ascii="Calibri" w:hAnsi="Calibri"/>
            <w:sz w:val="24"/>
            <w:szCs w:val="24"/>
            <w:rPrChange w:id="88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delText>) to change between lines at an exchange station. Finally, once</w:delText>
        </w:r>
      </w:del>
      <w:ins w:id="89" w:author="Christiane Ahlheim" w:date="2015-03-24T19:46:00Z">
        <w:r w:rsidR="00A95A83">
          <w:rPr>
            <w:rFonts w:ascii="Calibri" w:hAnsi="Calibri"/>
            <w:sz w:val="24"/>
            <w:szCs w:val="24"/>
          </w:rPr>
          <w:t>Once</w:t>
        </w:r>
      </w:ins>
      <w:r w:rsidRPr="00A95A83">
        <w:rPr>
          <w:rFonts w:ascii="Calibri" w:hAnsi="Calibri"/>
          <w:sz w:val="24"/>
          <w:szCs w:val="24"/>
          <w:rPrChange w:id="90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 xml:space="preserve"> they reached the destination station, participants received feedback on the duration of their journey (and the optimal </w:t>
      </w:r>
      <w:del w:id="91" w:author="Christiane Ahlheim" w:date="2015-03-24T19:09:00Z">
        <w:r w:rsidRPr="00A95A83" w:rsidDel="00020BF3">
          <w:rPr>
            <w:rFonts w:ascii="Calibri" w:hAnsi="Calibri"/>
            <w:sz w:val="24"/>
            <w:szCs w:val="24"/>
            <w:rPrChange w:id="92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delText>distance</w:delText>
        </w:r>
      </w:del>
      <w:ins w:id="93" w:author="Christiane Ahlheim" w:date="2015-03-24T19:09:00Z">
        <w:r w:rsidR="00020BF3" w:rsidRPr="00A95A83">
          <w:rPr>
            <w:rFonts w:ascii="Calibri" w:hAnsi="Calibri"/>
            <w:sz w:val="24"/>
            <w:szCs w:val="24"/>
            <w:rPrChange w:id="94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t>duration</w:t>
        </w:r>
      </w:ins>
      <w:r w:rsidRPr="00A95A83">
        <w:rPr>
          <w:rFonts w:ascii="Calibri" w:hAnsi="Calibri"/>
          <w:sz w:val="24"/>
          <w:szCs w:val="24"/>
          <w:rPrChange w:id="95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 xml:space="preserve">). During training only, participants could see a map of the network, and were quizzed about it to ensure that they were learning. On a subsequent day, participants undertook a second session whilst undergoing whole-brain fMRI. In the scanner they also completed multiple journeys but </w:t>
      </w:r>
      <w:del w:id="96" w:author="Christiane Ahlheim" w:date="2015-03-24T19:48:00Z">
        <w:r w:rsidRPr="00A95A83" w:rsidDel="00A95A83">
          <w:rPr>
            <w:rFonts w:ascii="Calibri" w:hAnsi="Calibri"/>
            <w:sz w:val="24"/>
            <w:szCs w:val="24"/>
            <w:rPrChange w:id="97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delText xml:space="preserve">the colour of the lines were removed and no additional action was required to switch between lines. </w:delText>
        </w:r>
        <w:r w:rsidR="00DB6CC6" w:rsidRPr="00A95A83" w:rsidDel="00A95A83">
          <w:rPr>
            <w:rFonts w:ascii="Calibri" w:hAnsi="Calibri"/>
            <w:sz w:val="24"/>
            <w:szCs w:val="24"/>
            <w:rPrChange w:id="98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delText>No</w:delText>
        </w:r>
      </w:del>
      <w:ins w:id="99" w:author="Christiane Ahlheim" w:date="2015-03-24T19:48:00Z">
        <w:r w:rsidR="00A95A83">
          <w:rPr>
            <w:rFonts w:ascii="Calibri" w:hAnsi="Calibri"/>
            <w:sz w:val="24"/>
            <w:szCs w:val="24"/>
          </w:rPr>
          <w:t>no</w:t>
        </w:r>
      </w:ins>
      <w:r w:rsidR="00DB6CC6" w:rsidRPr="00A95A83">
        <w:rPr>
          <w:rFonts w:ascii="Calibri" w:hAnsi="Calibri"/>
          <w:sz w:val="24"/>
          <w:szCs w:val="24"/>
          <w:rPrChange w:id="100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 xml:space="preserve"> feedback was given. </w:t>
      </w:r>
      <w:r w:rsidRPr="00A95A83">
        <w:rPr>
          <w:rFonts w:ascii="Calibri" w:hAnsi="Calibri"/>
          <w:sz w:val="24"/>
          <w:szCs w:val="24"/>
          <w:rPrChange w:id="101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 xml:space="preserve">A reward-based system was put in place, such that each journey had a fixed probability of being cancelled. Participants earned bonus income by reaching their goal on time, and thus tried to minimise the absolute distance of their paths. Around 50% of the journeys were cancelled for each participant. </w:t>
      </w:r>
    </w:p>
    <w:p w:rsidR="008E4555" w:rsidRPr="00A95A83" w:rsidRDefault="00020BF3" w:rsidP="00154FC6">
      <w:pPr>
        <w:pStyle w:val="StandardWeb"/>
        <w:spacing w:before="2"/>
        <w:ind w:firstLine="567"/>
        <w:jc w:val="both"/>
        <w:rPr>
          <w:ins w:id="102" w:author="Christiane Ahlheim" w:date="2015-03-24T19:15:00Z"/>
          <w:rFonts w:ascii="Calibri" w:hAnsi="Calibri"/>
          <w:sz w:val="24"/>
          <w:szCs w:val="24"/>
          <w:rPrChange w:id="103" w:author="Christiane Ahlheim" w:date="2015-03-24T19:43:00Z">
            <w:rPr>
              <w:ins w:id="104" w:author="Christiane Ahlheim" w:date="2015-03-24T19:15:00Z"/>
              <w:rFonts w:ascii="Calibri" w:hAnsi="Calibri"/>
              <w:sz w:val="18"/>
              <w:szCs w:val="18"/>
            </w:rPr>
          </w:rPrChange>
        </w:rPr>
      </w:pPr>
      <w:ins w:id="105" w:author="Christiane Ahlheim" w:date="2015-03-24T19:10:00Z">
        <w:r w:rsidRPr="00A95A83">
          <w:rPr>
            <w:rFonts w:ascii="Calibri" w:hAnsi="Calibri"/>
            <w:sz w:val="24"/>
            <w:szCs w:val="24"/>
            <w:rPrChange w:id="106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t>We found an increase in reaction times as subjects approached a line change,</w:t>
        </w:r>
      </w:ins>
      <w:ins w:id="107" w:author="Christiane Ahlheim" w:date="2015-03-24T19:18:00Z">
        <w:r w:rsidRPr="00A95A83">
          <w:rPr>
            <w:rFonts w:ascii="Calibri" w:hAnsi="Calibri"/>
            <w:sz w:val="24"/>
            <w:szCs w:val="24"/>
            <w:rPrChange w:id="108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t xml:space="preserve"> which quickly returned to </w:t>
        </w:r>
        <w:commentRangeStart w:id="109"/>
        <w:r w:rsidRPr="00A95A83">
          <w:rPr>
            <w:rFonts w:ascii="Calibri" w:hAnsi="Calibri"/>
            <w:sz w:val="24"/>
            <w:szCs w:val="24"/>
            <w:rPrChange w:id="110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t>baseline</w:t>
        </w:r>
        <w:commentRangeEnd w:id="109"/>
        <w:r w:rsidRPr="00A95A83">
          <w:rPr>
            <w:rStyle w:val="Kommentarzeichen"/>
            <w:rFonts w:ascii="Cambria" w:hAnsi="Cambria"/>
            <w:sz w:val="24"/>
            <w:szCs w:val="24"/>
            <w:lang w:val="en-US"/>
            <w:rPrChange w:id="111" w:author="Christiane Ahlheim" w:date="2015-03-24T19:43:00Z">
              <w:rPr>
                <w:rStyle w:val="Kommentarzeichen"/>
                <w:rFonts w:ascii="Cambria" w:hAnsi="Cambria"/>
                <w:lang w:val="en-US"/>
              </w:rPr>
            </w:rPrChange>
          </w:rPr>
          <w:commentReference w:id="109"/>
        </w:r>
        <w:r w:rsidRPr="00A95A83">
          <w:rPr>
            <w:rFonts w:ascii="Calibri" w:hAnsi="Calibri"/>
            <w:sz w:val="24"/>
            <w:szCs w:val="24"/>
            <w:rPrChange w:id="113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t>-level afterwards</w:t>
        </w:r>
      </w:ins>
      <w:ins w:id="114" w:author="Christiane Ahlheim" w:date="2015-03-24T19:10:00Z">
        <w:r w:rsidRPr="00A95A83">
          <w:rPr>
            <w:rFonts w:ascii="Calibri" w:hAnsi="Calibri"/>
            <w:sz w:val="24"/>
            <w:szCs w:val="24"/>
            <w:rPrChange w:id="115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t xml:space="preserve">. </w:t>
        </w:r>
      </w:ins>
      <w:commentRangeStart w:id="116"/>
      <w:ins w:id="117" w:author="Christiane Ahlheim" w:date="2015-03-24T19:11:00Z">
        <w:r w:rsidRPr="00A95A83">
          <w:rPr>
            <w:rFonts w:ascii="Calibri" w:hAnsi="Calibri"/>
            <w:sz w:val="24"/>
            <w:szCs w:val="24"/>
            <w:rPrChange w:id="118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t xml:space="preserve">Critically, this </w:t>
        </w:r>
      </w:ins>
      <w:ins w:id="119" w:author="Christiane Ahlheim" w:date="2015-03-24T19:14:00Z">
        <w:r w:rsidRPr="00A95A83">
          <w:rPr>
            <w:rFonts w:ascii="Calibri" w:hAnsi="Calibri"/>
            <w:sz w:val="24"/>
            <w:szCs w:val="24"/>
            <w:rPrChange w:id="120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t xml:space="preserve">observed pattern depended on the subjects’ actual line-change at that station. </w:t>
        </w:r>
        <w:commentRangeEnd w:id="116"/>
        <w:r w:rsidRPr="00A95A83">
          <w:rPr>
            <w:rStyle w:val="Kommentarzeichen"/>
            <w:rFonts w:ascii="Cambria" w:hAnsi="Cambria"/>
            <w:sz w:val="24"/>
            <w:szCs w:val="24"/>
            <w:lang w:val="en-US"/>
            <w:rPrChange w:id="121" w:author="Christiane Ahlheim" w:date="2015-03-24T19:43:00Z">
              <w:rPr>
                <w:rStyle w:val="Kommentarzeichen"/>
                <w:rFonts w:ascii="Cambria" w:hAnsi="Cambria"/>
                <w:lang w:val="en-US"/>
              </w:rPr>
            </w:rPrChange>
          </w:rPr>
          <w:commentReference w:id="116"/>
        </w:r>
      </w:ins>
    </w:p>
    <w:p w:rsidR="00020BF3" w:rsidRPr="00A95A83" w:rsidRDefault="00020BF3" w:rsidP="00154FC6">
      <w:pPr>
        <w:pStyle w:val="StandardWeb"/>
        <w:spacing w:before="2"/>
        <w:ind w:firstLine="567"/>
        <w:jc w:val="both"/>
        <w:rPr>
          <w:ins w:id="123" w:author="Christiane Ahlheim" w:date="2015-03-24T19:20:00Z"/>
          <w:rFonts w:ascii="Calibri" w:hAnsi="Calibri"/>
          <w:sz w:val="24"/>
          <w:szCs w:val="24"/>
          <w:rPrChange w:id="124" w:author="Christiane Ahlheim" w:date="2015-03-24T19:43:00Z">
            <w:rPr>
              <w:ins w:id="125" w:author="Christiane Ahlheim" w:date="2015-03-24T19:20:00Z"/>
              <w:rFonts w:ascii="Calibri" w:hAnsi="Calibri"/>
              <w:sz w:val="18"/>
              <w:szCs w:val="18"/>
            </w:rPr>
          </w:rPrChange>
        </w:rPr>
      </w:pPr>
      <w:ins w:id="126" w:author="Christiane Ahlheim" w:date="2015-03-24T19:15:00Z">
        <w:r w:rsidRPr="00A95A83">
          <w:rPr>
            <w:rFonts w:ascii="Calibri" w:hAnsi="Calibri"/>
            <w:sz w:val="24"/>
            <w:szCs w:val="24"/>
            <w:rPrChange w:id="127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t xml:space="preserve">On the neural level, we revealed higher activation in the dorsolateral prefrontal cortex when an exchange station was reached, </w:t>
        </w:r>
      </w:ins>
      <w:ins w:id="128" w:author="Christiane Ahlheim" w:date="2015-03-24T19:16:00Z">
        <w:r w:rsidRPr="00A95A83">
          <w:rPr>
            <w:rFonts w:ascii="Calibri" w:hAnsi="Calibri"/>
            <w:sz w:val="24"/>
            <w:szCs w:val="24"/>
            <w:rPrChange w:id="129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t>which</w:t>
        </w:r>
      </w:ins>
      <w:ins w:id="130" w:author="Christiane Ahlheim" w:date="2015-03-24T19:15:00Z">
        <w:r w:rsidRPr="00A95A83">
          <w:rPr>
            <w:rFonts w:ascii="Calibri" w:hAnsi="Calibri"/>
            <w:sz w:val="24"/>
            <w:szCs w:val="24"/>
            <w:rPrChange w:id="131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t xml:space="preserve"> </w:t>
        </w:r>
      </w:ins>
      <w:ins w:id="132" w:author="Christiane Ahlheim" w:date="2015-03-24T19:16:00Z">
        <w:r w:rsidRPr="00A95A83">
          <w:rPr>
            <w:rFonts w:ascii="Calibri" w:hAnsi="Calibri"/>
            <w:sz w:val="24"/>
            <w:szCs w:val="24"/>
            <w:rPrChange w:id="133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t xml:space="preserve">was independent of a line change. This suggests a higher cognitive load at exchange stations in general. </w:t>
        </w:r>
      </w:ins>
      <w:ins w:id="134" w:author="Christiane Ahlheim" w:date="2015-03-24T19:19:00Z">
        <w:r w:rsidR="002F3DC2" w:rsidRPr="00A95A83">
          <w:rPr>
            <w:rFonts w:ascii="Calibri" w:hAnsi="Calibri"/>
            <w:sz w:val="24"/>
            <w:szCs w:val="24"/>
            <w:rPrChange w:id="135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t xml:space="preserve">An increase of activation in the </w:t>
        </w:r>
        <w:proofErr w:type="spellStart"/>
        <w:r w:rsidR="002F3DC2" w:rsidRPr="00A95A83">
          <w:rPr>
            <w:rFonts w:ascii="Calibri" w:hAnsi="Calibri"/>
            <w:sz w:val="24"/>
            <w:szCs w:val="24"/>
            <w:rPrChange w:id="136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t>postcentral</w:t>
        </w:r>
        <w:proofErr w:type="spellEnd"/>
        <w:r w:rsidR="002F3DC2" w:rsidRPr="00A95A83">
          <w:rPr>
            <w:rFonts w:ascii="Calibri" w:hAnsi="Calibri"/>
            <w:sz w:val="24"/>
            <w:szCs w:val="24"/>
            <w:rPrChange w:id="137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t xml:space="preserve"> </w:t>
        </w:r>
        <w:proofErr w:type="spellStart"/>
        <w:r w:rsidR="002F3DC2" w:rsidRPr="00A95A83">
          <w:rPr>
            <w:rFonts w:ascii="Calibri" w:hAnsi="Calibri"/>
            <w:sz w:val="24"/>
            <w:szCs w:val="24"/>
            <w:rPrChange w:id="138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t>gyrus</w:t>
        </w:r>
        <w:proofErr w:type="spellEnd"/>
        <w:r w:rsidR="002F3DC2" w:rsidRPr="00A95A83">
          <w:rPr>
            <w:rFonts w:ascii="Calibri" w:hAnsi="Calibri"/>
            <w:sz w:val="24"/>
            <w:szCs w:val="24"/>
            <w:rPrChange w:id="139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t xml:space="preserve"> was observed for a change in direction</w:t>
        </w:r>
      </w:ins>
      <w:ins w:id="140" w:author="Christiane Ahlheim" w:date="2015-03-24T19:21:00Z">
        <w:r w:rsidR="002F3DC2" w:rsidRPr="00A95A83">
          <w:rPr>
            <w:rFonts w:ascii="Calibri" w:hAnsi="Calibri"/>
            <w:sz w:val="24"/>
            <w:szCs w:val="24"/>
            <w:rPrChange w:id="141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t xml:space="preserve"> (switch of response)</w:t>
        </w:r>
      </w:ins>
      <w:ins w:id="142" w:author="Christiane Ahlheim" w:date="2015-03-24T19:19:00Z">
        <w:r w:rsidR="002F3DC2" w:rsidRPr="00A95A83">
          <w:rPr>
            <w:rFonts w:ascii="Calibri" w:hAnsi="Calibri"/>
            <w:sz w:val="24"/>
            <w:szCs w:val="24"/>
            <w:rPrChange w:id="143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t xml:space="preserve">, </w:t>
        </w:r>
      </w:ins>
      <w:ins w:id="144" w:author="Christiane Ahlheim" w:date="2015-03-24T19:20:00Z">
        <w:r w:rsidR="002F3DC2" w:rsidRPr="00A95A83">
          <w:rPr>
            <w:rFonts w:ascii="Calibri" w:hAnsi="Calibri"/>
            <w:sz w:val="24"/>
            <w:szCs w:val="24"/>
            <w:rPrChange w:id="145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t>irrespective</w:t>
        </w:r>
      </w:ins>
      <w:ins w:id="146" w:author="Christiane Ahlheim" w:date="2015-03-24T19:19:00Z">
        <w:r w:rsidR="002F3DC2" w:rsidRPr="00A95A83">
          <w:rPr>
            <w:rFonts w:ascii="Calibri" w:hAnsi="Calibri"/>
            <w:sz w:val="24"/>
            <w:szCs w:val="24"/>
            <w:rPrChange w:id="147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t xml:space="preserve"> </w:t>
        </w:r>
      </w:ins>
      <w:ins w:id="148" w:author="Christiane Ahlheim" w:date="2015-03-24T19:20:00Z">
        <w:r w:rsidR="002F3DC2" w:rsidRPr="00A95A83">
          <w:rPr>
            <w:rFonts w:ascii="Calibri" w:hAnsi="Calibri"/>
            <w:sz w:val="24"/>
            <w:szCs w:val="24"/>
            <w:rPrChange w:id="149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t xml:space="preserve">of the station being an exchange station or not. </w:t>
        </w:r>
      </w:ins>
    </w:p>
    <w:p w:rsidR="002F3DC2" w:rsidRPr="00A95A83" w:rsidDel="002F3DC2" w:rsidRDefault="002F3DC2" w:rsidP="00154FC6">
      <w:pPr>
        <w:pStyle w:val="StandardWeb"/>
        <w:spacing w:before="2"/>
        <w:ind w:firstLine="567"/>
        <w:jc w:val="both"/>
        <w:rPr>
          <w:del w:id="150" w:author="Christiane Ahlheim" w:date="2015-03-24T19:24:00Z"/>
          <w:rFonts w:ascii="Calibri" w:hAnsi="Calibri"/>
          <w:sz w:val="24"/>
          <w:szCs w:val="24"/>
          <w:rPrChange w:id="151" w:author="Christiane Ahlheim" w:date="2015-03-24T19:43:00Z">
            <w:rPr>
              <w:del w:id="152" w:author="Christiane Ahlheim" w:date="2015-03-24T19:24:00Z"/>
              <w:rFonts w:ascii="Calibri" w:hAnsi="Calibri"/>
              <w:sz w:val="18"/>
              <w:szCs w:val="18"/>
            </w:rPr>
          </w:rPrChange>
        </w:rPr>
      </w:pPr>
      <w:ins w:id="153" w:author="Christiane Ahlheim" w:date="2015-03-24T19:22:00Z">
        <w:r w:rsidRPr="00A95A83">
          <w:rPr>
            <w:rFonts w:ascii="Calibri" w:hAnsi="Calibri"/>
            <w:sz w:val="24"/>
            <w:szCs w:val="24"/>
            <w:rPrChange w:id="154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t>Specifically</w:t>
        </w:r>
      </w:ins>
      <w:ins w:id="155" w:author="Christiane Ahlheim" w:date="2015-03-24T19:21:00Z">
        <w:r w:rsidRPr="00A95A83">
          <w:rPr>
            <w:rFonts w:ascii="Calibri" w:hAnsi="Calibri"/>
            <w:sz w:val="24"/>
            <w:szCs w:val="24"/>
            <w:rPrChange w:id="156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t xml:space="preserve"> for line-changes, i.e. when the response was changed </w:t>
        </w:r>
        <w:r w:rsidRPr="00A95A83">
          <w:rPr>
            <w:rFonts w:ascii="Calibri" w:hAnsi="Calibri"/>
            <w:i/>
            <w:sz w:val="24"/>
            <w:szCs w:val="24"/>
            <w:rPrChange w:id="157" w:author="Christiane Ahlheim" w:date="2015-03-24T19:43:00Z">
              <w:rPr>
                <w:rFonts w:ascii="Calibri" w:hAnsi="Calibri"/>
                <w:i/>
                <w:sz w:val="18"/>
                <w:szCs w:val="18"/>
              </w:rPr>
            </w:rPrChange>
          </w:rPr>
          <w:t>and</w:t>
        </w:r>
      </w:ins>
      <w:ins w:id="158" w:author="Christiane Ahlheim" w:date="2015-03-24T19:22:00Z">
        <w:r w:rsidRPr="00A95A83">
          <w:rPr>
            <w:rFonts w:ascii="Calibri" w:hAnsi="Calibri"/>
            <w:sz w:val="24"/>
            <w:szCs w:val="24"/>
            <w:rPrChange w:id="159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t xml:space="preserve"> it was an exchange station, we found higher activation in a network of right caudate nucleus, thalamus, and the supplementary motor area.</w:t>
        </w:r>
      </w:ins>
      <w:ins w:id="160" w:author="Christiane Ahlheim" w:date="2015-03-24T19:25:00Z">
        <w:r w:rsidRPr="00A95A83">
          <w:rPr>
            <w:rFonts w:ascii="Calibri" w:hAnsi="Calibri"/>
            <w:sz w:val="24"/>
            <w:szCs w:val="24"/>
            <w:rPrChange w:id="161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t xml:space="preserve"> This provides evidence that the striatum indeed also signals for </w:t>
        </w:r>
      </w:ins>
      <w:ins w:id="162" w:author="Christiane Ahlheim" w:date="2015-03-24T19:26:00Z">
        <w:r w:rsidRPr="00A95A83">
          <w:rPr>
            <w:rFonts w:ascii="Calibri" w:hAnsi="Calibri"/>
            <w:sz w:val="24"/>
            <w:szCs w:val="24"/>
            <w:rPrChange w:id="163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t xml:space="preserve">the reach of </w:t>
        </w:r>
      </w:ins>
      <w:proofErr w:type="spellStart"/>
      <w:ins w:id="164" w:author="Christiane Ahlheim" w:date="2015-03-24T19:25:00Z">
        <w:r w:rsidRPr="00A95A83">
          <w:rPr>
            <w:rFonts w:ascii="Calibri" w:hAnsi="Calibri"/>
            <w:sz w:val="24"/>
            <w:szCs w:val="24"/>
            <w:rPrChange w:id="165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t>subgoals</w:t>
        </w:r>
      </w:ins>
      <w:proofErr w:type="spellEnd"/>
      <w:ins w:id="166" w:author="Christiane Ahlheim" w:date="2015-03-24T19:26:00Z">
        <w:r w:rsidRPr="00A95A83">
          <w:rPr>
            <w:rFonts w:ascii="Calibri" w:hAnsi="Calibri"/>
            <w:sz w:val="24"/>
            <w:szCs w:val="24"/>
            <w:rPrChange w:id="167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t>.</w:t>
        </w:r>
      </w:ins>
      <w:ins w:id="168" w:author="Christiane Ahlheim" w:date="2015-03-24T19:22:00Z">
        <w:r w:rsidRPr="00A95A83">
          <w:rPr>
            <w:rFonts w:ascii="Calibri" w:hAnsi="Calibri"/>
            <w:sz w:val="24"/>
            <w:szCs w:val="24"/>
            <w:rPrChange w:id="169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t xml:space="preserve"> </w:t>
        </w:r>
      </w:ins>
    </w:p>
    <w:p w:rsidR="00855956" w:rsidRPr="00A95A83" w:rsidDel="002F3DC2" w:rsidRDefault="00855956">
      <w:pPr>
        <w:pStyle w:val="StandardWeb"/>
        <w:spacing w:before="2"/>
        <w:jc w:val="both"/>
        <w:rPr>
          <w:del w:id="170" w:author="Christiane Ahlheim" w:date="2015-03-24T19:24:00Z"/>
          <w:rFonts w:ascii="Calibri" w:hAnsi="Calibri"/>
          <w:color w:val="808080" w:themeColor="background1" w:themeShade="80"/>
          <w:sz w:val="24"/>
          <w:szCs w:val="24"/>
          <w:rPrChange w:id="171" w:author="Christiane Ahlheim" w:date="2015-03-24T19:43:00Z">
            <w:rPr>
              <w:del w:id="172" w:author="Christiane Ahlheim" w:date="2015-03-24T19:24:00Z"/>
              <w:rFonts w:ascii="Calibri" w:hAnsi="Calibri"/>
              <w:color w:val="808080" w:themeColor="background1" w:themeShade="80"/>
              <w:sz w:val="18"/>
              <w:szCs w:val="18"/>
            </w:rPr>
          </w:rPrChange>
        </w:rPr>
        <w:pPrChange w:id="173" w:author="Christiane Ahlheim" w:date="2015-03-24T19:24:00Z">
          <w:pPr>
            <w:pStyle w:val="StandardWeb"/>
            <w:spacing w:before="2"/>
            <w:ind w:firstLine="567"/>
            <w:jc w:val="both"/>
          </w:pPr>
        </w:pPrChange>
      </w:pPr>
      <w:del w:id="174" w:author="Christiane Ahlheim" w:date="2015-03-24T19:24:00Z">
        <w:r w:rsidRPr="00A95A83" w:rsidDel="002F3DC2">
          <w:rPr>
            <w:rFonts w:ascii="Calibri" w:hAnsi="Calibri"/>
            <w:color w:val="808080" w:themeColor="background1" w:themeShade="80"/>
            <w:sz w:val="24"/>
            <w:szCs w:val="24"/>
            <w:rPrChange w:id="175" w:author="Christiane Ahlheim" w:date="2015-03-24T19:43:00Z">
              <w:rPr>
                <w:rFonts w:ascii="Calibri" w:hAnsi="Calibri"/>
                <w:color w:val="808080" w:themeColor="background1" w:themeShade="80"/>
                <w:sz w:val="18"/>
                <w:szCs w:val="18"/>
              </w:rPr>
            </w:rPrChange>
          </w:rPr>
          <w:delText xml:space="preserve">Reaction times were higher as the subject approached </w:delText>
        </w:r>
        <w:r w:rsidR="00AF0E49" w:rsidRPr="00A95A83" w:rsidDel="002F3DC2">
          <w:rPr>
            <w:rFonts w:ascii="Calibri" w:hAnsi="Calibri"/>
            <w:color w:val="808080" w:themeColor="background1" w:themeShade="80"/>
            <w:sz w:val="24"/>
            <w:szCs w:val="24"/>
            <w:rPrChange w:id="176" w:author="Christiane Ahlheim" w:date="2015-03-24T19:43:00Z">
              <w:rPr>
                <w:rFonts w:ascii="Calibri" w:hAnsi="Calibri"/>
                <w:color w:val="808080" w:themeColor="background1" w:themeShade="80"/>
                <w:sz w:val="18"/>
                <w:szCs w:val="18"/>
              </w:rPr>
            </w:rPrChange>
          </w:rPr>
          <w:delText>a line change</w:delText>
        </w:r>
        <w:r w:rsidRPr="00A95A83" w:rsidDel="002F3DC2">
          <w:rPr>
            <w:rFonts w:ascii="Calibri" w:hAnsi="Calibri"/>
            <w:color w:val="808080" w:themeColor="background1" w:themeShade="80"/>
            <w:sz w:val="24"/>
            <w:szCs w:val="24"/>
            <w:rPrChange w:id="177" w:author="Christiane Ahlheim" w:date="2015-03-24T19:43:00Z">
              <w:rPr>
                <w:rFonts w:ascii="Calibri" w:hAnsi="Calibri"/>
                <w:color w:val="808080" w:themeColor="background1" w:themeShade="80"/>
                <w:sz w:val="18"/>
                <w:szCs w:val="18"/>
              </w:rPr>
            </w:rPrChange>
          </w:rPr>
          <w:delText xml:space="preserve">. Critically, this did not </w:delText>
        </w:r>
        <w:r w:rsidR="00AF0E49" w:rsidRPr="00A95A83" w:rsidDel="002F3DC2">
          <w:rPr>
            <w:rFonts w:ascii="Calibri" w:hAnsi="Calibri"/>
            <w:color w:val="808080" w:themeColor="background1" w:themeShade="80"/>
            <w:sz w:val="24"/>
            <w:szCs w:val="24"/>
            <w:rPrChange w:id="178" w:author="Christiane Ahlheim" w:date="2015-03-24T19:43:00Z">
              <w:rPr>
                <w:rFonts w:ascii="Calibri" w:hAnsi="Calibri"/>
                <w:color w:val="808080" w:themeColor="background1" w:themeShade="80"/>
                <w:sz w:val="18"/>
                <w:szCs w:val="18"/>
              </w:rPr>
            </w:rPrChange>
          </w:rPr>
          <w:delText>happen in exchange stations where the subject did not change line. Accordingly, a number of regions w</w:delText>
        </w:r>
      </w:del>
      <w:del w:id="179" w:author="Christiane Ahlheim" w:date="2015-03-24T19:10:00Z">
        <w:r w:rsidR="00AF0E49" w:rsidRPr="00A95A83" w:rsidDel="00020BF3">
          <w:rPr>
            <w:rFonts w:ascii="Calibri" w:hAnsi="Calibri"/>
            <w:color w:val="808080" w:themeColor="background1" w:themeShade="80"/>
            <w:sz w:val="24"/>
            <w:szCs w:val="24"/>
            <w:rPrChange w:id="180" w:author="Christiane Ahlheim" w:date="2015-03-24T19:43:00Z">
              <w:rPr>
                <w:rFonts w:ascii="Calibri" w:hAnsi="Calibri"/>
                <w:color w:val="808080" w:themeColor="background1" w:themeShade="80"/>
                <w:sz w:val="18"/>
                <w:szCs w:val="18"/>
              </w:rPr>
            </w:rPrChange>
          </w:rPr>
          <w:delText>h</w:delText>
        </w:r>
      </w:del>
      <w:del w:id="181" w:author="Christiane Ahlheim" w:date="2015-03-24T19:24:00Z">
        <w:r w:rsidR="00AF0E49" w:rsidRPr="00A95A83" w:rsidDel="002F3DC2">
          <w:rPr>
            <w:rFonts w:ascii="Calibri" w:hAnsi="Calibri"/>
            <w:color w:val="808080" w:themeColor="background1" w:themeShade="80"/>
            <w:sz w:val="24"/>
            <w:szCs w:val="24"/>
            <w:rPrChange w:id="182" w:author="Christiane Ahlheim" w:date="2015-03-24T19:43:00Z">
              <w:rPr>
                <w:rFonts w:ascii="Calibri" w:hAnsi="Calibri"/>
                <w:color w:val="808080" w:themeColor="background1" w:themeShade="80"/>
                <w:sz w:val="18"/>
                <w:szCs w:val="18"/>
              </w:rPr>
            </w:rPrChange>
          </w:rPr>
          <w:delText xml:space="preserve">ere more activated during line change, including the right caudate nucleus, the thalamus and the supplementary motor area (SMA). </w:delText>
        </w:r>
        <w:r w:rsidR="00937965" w:rsidRPr="00A95A83" w:rsidDel="002F3DC2">
          <w:rPr>
            <w:rFonts w:ascii="Calibri" w:hAnsi="Calibri"/>
            <w:color w:val="808080" w:themeColor="background1" w:themeShade="80"/>
            <w:sz w:val="24"/>
            <w:szCs w:val="24"/>
            <w:rPrChange w:id="183" w:author="Christiane Ahlheim" w:date="2015-03-24T19:43:00Z">
              <w:rPr>
                <w:rFonts w:ascii="Calibri" w:hAnsi="Calibri"/>
                <w:color w:val="808080" w:themeColor="background1" w:themeShade="80"/>
                <w:sz w:val="18"/>
                <w:szCs w:val="18"/>
              </w:rPr>
            </w:rPrChange>
          </w:rPr>
          <w:delText>These activations persisted even when we controlled for the response switch from the previous trial. O</w:delText>
        </w:r>
        <w:r w:rsidR="00AF0E49" w:rsidRPr="00A95A83" w:rsidDel="002F3DC2">
          <w:rPr>
            <w:rFonts w:ascii="Calibri" w:hAnsi="Calibri"/>
            <w:color w:val="808080" w:themeColor="background1" w:themeShade="80"/>
            <w:sz w:val="24"/>
            <w:szCs w:val="24"/>
            <w:rPrChange w:id="184" w:author="Christiane Ahlheim" w:date="2015-03-24T19:43:00Z">
              <w:rPr>
                <w:rFonts w:ascii="Calibri" w:hAnsi="Calibri"/>
                <w:color w:val="808080" w:themeColor="background1" w:themeShade="80"/>
                <w:sz w:val="18"/>
                <w:szCs w:val="18"/>
              </w:rPr>
            </w:rPrChange>
          </w:rPr>
          <w:delText>ther regions coded for exchange stations independently of the response taken</w:delText>
        </w:r>
        <w:r w:rsidR="00937965" w:rsidRPr="00A95A83" w:rsidDel="002F3DC2">
          <w:rPr>
            <w:rFonts w:ascii="Calibri" w:hAnsi="Calibri"/>
            <w:color w:val="808080" w:themeColor="background1" w:themeShade="80"/>
            <w:sz w:val="24"/>
            <w:szCs w:val="24"/>
            <w:rPrChange w:id="185" w:author="Christiane Ahlheim" w:date="2015-03-24T19:43:00Z">
              <w:rPr>
                <w:rFonts w:ascii="Calibri" w:hAnsi="Calibri"/>
                <w:color w:val="808080" w:themeColor="background1" w:themeShade="80"/>
                <w:sz w:val="18"/>
                <w:szCs w:val="18"/>
              </w:rPr>
            </w:rPrChange>
          </w:rPr>
          <w:delText>, including dorsolateral Prefrontal Cortex (dlPFC)</w:delText>
        </w:r>
        <w:r w:rsidR="00AF0E49" w:rsidRPr="00A95A83" w:rsidDel="002F3DC2">
          <w:rPr>
            <w:rFonts w:ascii="Calibri" w:hAnsi="Calibri"/>
            <w:color w:val="808080" w:themeColor="background1" w:themeShade="80"/>
            <w:sz w:val="24"/>
            <w:szCs w:val="24"/>
            <w:rPrChange w:id="186" w:author="Christiane Ahlheim" w:date="2015-03-24T19:43:00Z">
              <w:rPr>
                <w:rFonts w:ascii="Calibri" w:hAnsi="Calibri"/>
                <w:color w:val="808080" w:themeColor="background1" w:themeShade="80"/>
                <w:sz w:val="18"/>
                <w:szCs w:val="18"/>
              </w:rPr>
            </w:rPrChange>
          </w:rPr>
          <w:delText>.</w:delText>
        </w:r>
        <w:r w:rsidR="00937965" w:rsidRPr="00A95A83" w:rsidDel="002F3DC2">
          <w:rPr>
            <w:rFonts w:ascii="Calibri" w:hAnsi="Calibri"/>
            <w:color w:val="808080" w:themeColor="background1" w:themeShade="80"/>
            <w:sz w:val="24"/>
            <w:szCs w:val="24"/>
            <w:rPrChange w:id="187" w:author="Christiane Ahlheim" w:date="2015-03-24T19:43:00Z">
              <w:rPr>
                <w:rFonts w:ascii="Calibri" w:hAnsi="Calibri"/>
                <w:color w:val="808080" w:themeColor="background1" w:themeShade="80"/>
                <w:sz w:val="18"/>
                <w:szCs w:val="18"/>
              </w:rPr>
            </w:rPrChange>
          </w:rPr>
          <w:delText xml:space="preserve"> Meanwhile, medial Prefrontal Cortex (mPFC) encoded distance to final destination.</w:delText>
        </w:r>
      </w:del>
    </w:p>
    <w:p w:rsidR="008E4555" w:rsidRPr="00A95A83" w:rsidDel="002F3DC2" w:rsidRDefault="008E4555">
      <w:pPr>
        <w:pStyle w:val="StandardWeb"/>
        <w:spacing w:before="2"/>
        <w:jc w:val="both"/>
        <w:rPr>
          <w:del w:id="188" w:author="Christiane Ahlheim" w:date="2015-03-24T19:24:00Z"/>
          <w:rFonts w:ascii="Calibri" w:hAnsi="Calibri"/>
          <w:sz w:val="24"/>
          <w:szCs w:val="24"/>
          <w:rPrChange w:id="189" w:author="Christiane Ahlheim" w:date="2015-03-24T19:43:00Z">
            <w:rPr>
              <w:del w:id="190" w:author="Christiane Ahlheim" w:date="2015-03-24T19:24:00Z"/>
              <w:rFonts w:ascii="Calibri" w:hAnsi="Calibri"/>
              <w:sz w:val="18"/>
              <w:szCs w:val="18"/>
            </w:rPr>
          </w:rPrChange>
        </w:rPr>
        <w:pPrChange w:id="191" w:author="Christiane Ahlheim" w:date="2015-03-24T19:24:00Z">
          <w:pPr>
            <w:pStyle w:val="StandardWeb"/>
            <w:spacing w:before="2"/>
            <w:ind w:firstLine="567"/>
            <w:jc w:val="both"/>
          </w:pPr>
        </w:pPrChange>
      </w:pPr>
    </w:p>
    <w:p w:rsidR="008E4555" w:rsidRPr="00A95A83" w:rsidDel="002F3DC2" w:rsidRDefault="008E4555">
      <w:pPr>
        <w:pStyle w:val="StandardWeb"/>
        <w:spacing w:before="2"/>
        <w:jc w:val="both"/>
        <w:rPr>
          <w:del w:id="192" w:author="Christiane Ahlheim" w:date="2015-03-24T19:21:00Z"/>
          <w:rFonts w:ascii="Calibri" w:hAnsi="Calibri"/>
          <w:sz w:val="24"/>
          <w:szCs w:val="24"/>
          <w:rPrChange w:id="193" w:author="Christiane Ahlheim" w:date="2015-03-24T19:43:00Z">
            <w:rPr>
              <w:del w:id="194" w:author="Christiane Ahlheim" w:date="2015-03-24T19:21:00Z"/>
              <w:rFonts w:ascii="Calibri" w:hAnsi="Calibri"/>
              <w:sz w:val="18"/>
              <w:szCs w:val="18"/>
            </w:rPr>
          </w:rPrChange>
        </w:rPr>
        <w:pPrChange w:id="195" w:author="Christiane Ahlheim" w:date="2015-03-24T19:24:00Z">
          <w:pPr>
            <w:pStyle w:val="StandardWeb"/>
            <w:spacing w:before="2"/>
            <w:ind w:firstLine="567"/>
            <w:jc w:val="both"/>
          </w:pPr>
        </w:pPrChange>
      </w:pPr>
      <w:del w:id="196" w:author="Christiane Ahlheim" w:date="2015-03-24T19:21:00Z">
        <w:r w:rsidRPr="00A95A83" w:rsidDel="002F3DC2">
          <w:rPr>
            <w:rFonts w:ascii="Calibri" w:hAnsi="Calibri"/>
            <w:sz w:val="24"/>
            <w:szCs w:val="24"/>
            <w:rPrChange w:id="197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delText>Reaction times were higher as the subject approached a line change</w:delText>
        </w:r>
        <w:r w:rsidR="008E195C" w:rsidRPr="00A95A83" w:rsidDel="002F3DC2">
          <w:rPr>
            <w:rFonts w:ascii="Calibri" w:hAnsi="Calibri"/>
            <w:sz w:val="24"/>
            <w:szCs w:val="24"/>
            <w:rPrChange w:id="198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delText>, and speeded-up after it</w:delText>
        </w:r>
        <w:r w:rsidRPr="00A95A83" w:rsidDel="002F3DC2">
          <w:rPr>
            <w:rFonts w:ascii="Calibri" w:hAnsi="Calibri"/>
            <w:sz w:val="24"/>
            <w:szCs w:val="24"/>
            <w:rPrChange w:id="199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delText xml:space="preserve">. Critically, this did not happen </w:delText>
        </w:r>
        <w:r w:rsidR="008E195C" w:rsidRPr="00A95A83" w:rsidDel="002F3DC2">
          <w:rPr>
            <w:rFonts w:ascii="Calibri" w:hAnsi="Calibri"/>
            <w:sz w:val="24"/>
            <w:szCs w:val="24"/>
            <w:rPrChange w:id="200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delText>around</w:delText>
        </w:r>
        <w:r w:rsidRPr="00A95A83" w:rsidDel="002F3DC2">
          <w:rPr>
            <w:rFonts w:ascii="Calibri" w:hAnsi="Calibri"/>
            <w:sz w:val="24"/>
            <w:szCs w:val="24"/>
            <w:rPrChange w:id="201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delText xml:space="preserve"> exchange stations where the subject did not change line</w:delText>
        </w:r>
        <w:r w:rsidR="008E195C" w:rsidRPr="00A95A83" w:rsidDel="002F3DC2">
          <w:rPr>
            <w:rFonts w:ascii="Calibri" w:hAnsi="Calibri"/>
            <w:sz w:val="24"/>
            <w:szCs w:val="24"/>
            <w:rPrChange w:id="202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delText>s</w:delText>
        </w:r>
        <w:r w:rsidRPr="00A95A83" w:rsidDel="002F3DC2">
          <w:rPr>
            <w:rFonts w:ascii="Calibri" w:hAnsi="Calibri"/>
            <w:sz w:val="24"/>
            <w:szCs w:val="24"/>
            <w:rPrChange w:id="203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delText xml:space="preserve">. </w:delText>
        </w:r>
        <w:r w:rsidR="008E195C" w:rsidRPr="00A95A83" w:rsidDel="002F3DC2">
          <w:rPr>
            <w:rFonts w:ascii="Calibri" w:hAnsi="Calibri"/>
            <w:sz w:val="24"/>
            <w:szCs w:val="24"/>
            <w:rPrChange w:id="204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delText>A</w:delText>
        </w:r>
        <w:r w:rsidRPr="00A95A83" w:rsidDel="002F3DC2">
          <w:rPr>
            <w:rFonts w:ascii="Calibri" w:hAnsi="Calibri"/>
            <w:sz w:val="24"/>
            <w:szCs w:val="24"/>
            <w:rPrChange w:id="205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delText xml:space="preserve"> </w:delText>
        </w:r>
        <w:r w:rsidR="008B0340" w:rsidRPr="00A95A83" w:rsidDel="002F3DC2">
          <w:rPr>
            <w:rFonts w:ascii="Calibri" w:hAnsi="Calibri"/>
            <w:sz w:val="24"/>
            <w:szCs w:val="24"/>
            <w:rPrChange w:id="206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delText>number</w:delText>
        </w:r>
        <w:r w:rsidRPr="00A95A83" w:rsidDel="002F3DC2">
          <w:rPr>
            <w:rFonts w:ascii="Calibri" w:hAnsi="Calibri"/>
            <w:sz w:val="24"/>
            <w:szCs w:val="24"/>
            <w:rPrChange w:id="207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delText xml:space="preserve"> of regions including dorsolateral Prefrontal Cortex (dlPFC) were more </w:delText>
        </w:r>
        <w:r w:rsidR="008B0340" w:rsidRPr="00A95A83" w:rsidDel="002F3DC2">
          <w:rPr>
            <w:rFonts w:ascii="Calibri" w:hAnsi="Calibri"/>
            <w:sz w:val="24"/>
            <w:szCs w:val="24"/>
            <w:rPrChange w:id="208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delText>active</w:delText>
        </w:r>
        <w:r w:rsidRPr="00A95A83" w:rsidDel="002F3DC2">
          <w:rPr>
            <w:rFonts w:ascii="Calibri" w:hAnsi="Calibri"/>
            <w:sz w:val="24"/>
            <w:szCs w:val="24"/>
            <w:rPrChange w:id="209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delText xml:space="preserve"> in exchange stations independently of the response taken, reflecting cognitive demand. </w:delText>
        </w:r>
        <w:r w:rsidR="008B0340" w:rsidRPr="00A95A83" w:rsidDel="002F3DC2">
          <w:rPr>
            <w:rFonts w:ascii="Calibri" w:hAnsi="Calibri"/>
            <w:sz w:val="24"/>
            <w:szCs w:val="24"/>
            <w:rPrChange w:id="210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delText xml:space="preserve">Other regions including </w:delText>
        </w:r>
        <w:r w:rsidR="00481B16" w:rsidRPr="00A95A83" w:rsidDel="002F3DC2">
          <w:rPr>
            <w:rFonts w:ascii="Calibri" w:hAnsi="Calibri"/>
            <w:sz w:val="24"/>
            <w:szCs w:val="24"/>
            <w:rPrChange w:id="211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delText>Postcentral</w:delText>
        </w:r>
        <w:r w:rsidR="008B0340" w:rsidRPr="00A95A83" w:rsidDel="002F3DC2">
          <w:rPr>
            <w:rFonts w:ascii="Calibri" w:hAnsi="Calibri"/>
            <w:sz w:val="24"/>
            <w:szCs w:val="24"/>
            <w:rPrChange w:id="212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delText xml:space="preserve"> reflected switch of response from the previous trial, independently of being in an exchange station or not. </w:delText>
        </w:r>
      </w:del>
    </w:p>
    <w:p w:rsidR="008E4555" w:rsidRPr="00A95A83" w:rsidDel="002F3DC2" w:rsidRDefault="008E4555">
      <w:pPr>
        <w:pStyle w:val="StandardWeb"/>
        <w:spacing w:before="2"/>
        <w:jc w:val="both"/>
        <w:rPr>
          <w:del w:id="213" w:author="Christiane Ahlheim" w:date="2015-03-24T19:21:00Z"/>
          <w:rFonts w:ascii="Calibri" w:hAnsi="Calibri"/>
          <w:sz w:val="24"/>
          <w:szCs w:val="24"/>
          <w:rPrChange w:id="214" w:author="Christiane Ahlheim" w:date="2015-03-24T19:43:00Z">
            <w:rPr>
              <w:del w:id="215" w:author="Christiane Ahlheim" w:date="2015-03-24T19:21:00Z"/>
              <w:rFonts w:ascii="Calibri" w:hAnsi="Calibri"/>
              <w:sz w:val="18"/>
              <w:szCs w:val="18"/>
            </w:rPr>
          </w:rPrChange>
        </w:rPr>
        <w:pPrChange w:id="216" w:author="Christiane Ahlheim" w:date="2015-03-24T19:24:00Z">
          <w:pPr>
            <w:pStyle w:val="StandardWeb"/>
            <w:spacing w:before="2"/>
            <w:ind w:firstLine="567"/>
            <w:jc w:val="both"/>
          </w:pPr>
        </w:pPrChange>
      </w:pPr>
    </w:p>
    <w:p w:rsidR="008E4555" w:rsidRPr="00A95A83" w:rsidRDefault="008E4555">
      <w:pPr>
        <w:pStyle w:val="StandardWeb"/>
        <w:spacing w:before="2"/>
        <w:ind w:firstLine="567"/>
        <w:jc w:val="both"/>
        <w:rPr>
          <w:rFonts w:ascii="Calibri" w:hAnsi="Calibri"/>
          <w:sz w:val="24"/>
          <w:szCs w:val="24"/>
          <w:rPrChange w:id="217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</w:pPr>
      <w:commentRangeStart w:id="218"/>
      <w:del w:id="219" w:author="Christiane Ahlheim" w:date="2015-03-24T19:24:00Z">
        <w:r w:rsidRPr="00A95A83" w:rsidDel="002F3DC2">
          <w:rPr>
            <w:rFonts w:ascii="Calibri" w:hAnsi="Calibri"/>
            <w:sz w:val="24"/>
            <w:szCs w:val="24"/>
            <w:rPrChange w:id="220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delText xml:space="preserve">during line change, including the right caudate nucleus, the thalamus and the supplementary motor area (SMA). </w:delText>
        </w:r>
      </w:del>
      <w:r w:rsidRPr="00A95A83">
        <w:rPr>
          <w:rFonts w:ascii="Calibri" w:hAnsi="Calibri"/>
          <w:sz w:val="24"/>
          <w:szCs w:val="24"/>
          <w:rPrChange w:id="221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>These activations persisted even when we controlled for the response switch from the previous trial</w:t>
      </w:r>
      <w:ins w:id="222" w:author="Christiane Ahlheim" w:date="2015-03-24T19:26:00Z">
        <w:r w:rsidR="002F3DC2" w:rsidRPr="00A95A83">
          <w:rPr>
            <w:rFonts w:ascii="Calibri" w:hAnsi="Calibri"/>
            <w:sz w:val="24"/>
            <w:szCs w:val="24"/>
            <w:rPrChange w:id="223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t xml:space="preserve">, ensuring that </w:t>
        </w:r>
        <w:proofErr w:type="gramStart"/>
        <w:r w:rsidR="002F3DC2" w:rsidRPr="00A95A83">
          <w:rPr>
            <w:rFonts w:ascii="Calibri" w:hAnsi="Calibri"/>
            <w:sz w:val="24"/>
            <w:szCs w:val="24"/>
            <w:rPrChange w:id="224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t>the observed effects were not mainly driven by a switch of the motoric response (???)</w:t>
        </w:r>
      </w:ins>
      <w:r w:rsidRPr="00A95A83">
        <w:rPr>
          <w:rFonts w:ascii="Calibri" w:hAnsi="Calibri"/>
          <w:sz w:val="24"/>
          <w:szCs w:val="24"/>
          <w:rPrChange w:id="225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>.</w:t>
      </w:r>
      <w:commentRangeEnd w:id="218"/>
      <w:proofErr w:type="gramEnd"/>
      <w:r w:rsidR="002F3DC2" w:rsidRPr="00A95A83">
        <w:rPr>
          <w:rStyle w:val="Kommentarzeichen"/>
          <w:rFonts w:ascii="Cambria" w:hAnsi="Cambria"/>
          <w:sz w:val="24"/>
          <w:szCs w:val="24"/>
          <w:lang w:val="en-US"/>
          <w:rPrChange w:id="226" w:author="Christiane Ahlheim" w:date="2015-03-24T19:43:00Z">
            <w:rPr>
              <w:rStyle w:val="Kommentarzeichen"/>
              <w:rFonts w:ascii="Cambria" w:hAnsi="Cambria"/>
              <w:lang w:val="en-US"/>
            </w:rPr>
          </w:rPrChange>
        </w:rPr>
        <w:commentReference w:id="218"/>
      </w:r>
    </w:p>
    <w:p w:rsidR="008E4555" w:rsidRPr="00A95A83" w:rsidDel="002F3DC2" w:rsidRDefault="008E4555" w:rsidP="008E4555">
      <w:pPr>
        <w:pStyle w:val="StandardWeb"/>
        <w:spacing w:before="2"/>
        <w:ind w:firstLine="567"/>
        <w:jc w:val="both"/>
        <w:rPr>
          <w:del w:id="227" w:author="Christiane Ahlheim" w:date="2015-03-24T19:27:00Z"/>
          <w:rFonts w:ascii="Calibri" w:hAnsi="Calibri"/>
          <w:sz w:val="24"/>
          <w:szCs w:val="24"/>
          <w:rPrChange w:id="228" w:author="Christiane Ahlheim" w:date="2015-03-24T19:43:00Z">
            <w:rPr>
              <w:del w:id="229" w:author="Christiane Ahlheim" w:date="2015-03-24T19:27:00Z"/>
              <w:rFonts w:ascii="Calibri" w:hAnsi="Calibri"/>
              <w:sz w:val="18"/>
              <w:szCs w:val="18"/>
            </w:rPr>
          </w:rPrChange>
        </w:rPr>
      </w:pPr>
      <w:del w:id="230" w:author="Christiane Ahlheim" w:date="2015-03-24T19:24:00Z">
        <w:r w:rsidRPr="00A95A83" w:rsidDel="002F3DC2">
          <w:rPr>
            <w:rFonts w:ascii="Calibri" w:hAnsi="Calibri"/>
            <w:sz w:val="24"/>
            <w:szCs w:val="24"/>
            <w:rPrChange w:id="231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delText xml:space="preserve">Other regions coded for </w:delText>
        </w:r>
      </w:del>
      <w:r w:rsidRPr="00A95A83">
        <w:rPr>
          <w:rFonts w:ascii="Calibri" w:hAnsi="Calibri"/>
          <w:sz w:val="24"/>
          <w:szCs w:val="24"/>
          <w:rPrChange w:id="232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>Meanwhile, medial Prefrontal Cortex (</w:t>
      </w:r>
      <w:proofErr w:type="spellStart"/>
      <w:r w:rsidRPr="00A95A83">
        <w:rPr>
          <w:rFonts w:ascii="Calibri" w:hAnsi="Calibri"/>
          <w:sz w:val="24"/>
          <w:szCs w:val="24"/>
          <w:rPrChange w:id="233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>mPFC</w:t>
      </w:r>
      <w:proofErr w:type="spellEnd"/>
      <w:r w:rsidRPr="00A95A83">
        <w:rPr>
          <w:rFonts w:ascii="Calibri" w:hAnsi="Calibri"/>
          <w:sz w:val="24"/>
          <w:szCs w:val="24"/>
          <w:rPrChange w:id="234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 xml:space="preserve">) </w:t>
      </w:r>
      <w:ins w:id="235" w:author="Christiane Ahlheim" w:date="2015-03-24T19:24:00Z">
        <w:r w:rsidR="002F3DC2" w:rsidRPr="00A95A83">
          <w:rPr>
            <w:rFonts w:ascii="Calibri" w:hAnsi="Calibri"/>
            <w:sz w:val="24"/>
            <w:szCs w:val="24"/>
            <w:rPrChange w:id="236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t xml:space="preserve">correlated (negatively) with the </w:t>
        </w:r>
      </w:ins>
      <w:del w:id="237" w:author="Christiane Ahlheim" w:date="2015-03-24T19:24:00Z">
        <w:r w:rsidRPr="00A95A83" w:rsidDel="002F3DC2">
          <w:rPr>
            <w:rFonts w:ascii="Calibri" w:hAnsi="Calibri"/>
            <w:sz w:val="24"/>
            <w:szCs w:val="24"/>
            <w:rPrChange w:id="238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delText xml:space="preserve">encoded </w:delText>
        </w:r>
      </w:del>
      <w:r w:rsidRPr="00A95A83">
        <w:rPr>
          <w:rFonts w:ascii="Calibri" w:hAnsi="Calibri"/>
          <w:sz w:val="24"/>
          <w:szCs w:val="24"/>
          <w:rPrChange w:id="239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>distance to final destination</w:t>
      </w:r>
      <w:ins w:id="240" w:author="Christiane Ahlheim" w:date="2015-03-24T19:27:00Z">
        <w:r w:rsidR="002F3DC2" w:rsidRPr="00A95A83">
          <w:rPr>
            <w:rFonts w:ascii="Calibri" w:hAnsi="Calibri"/>
            <w:sz w:val="24"/>
            <w:szCs w:val="24"/>
            <w:rPrChange w:id="241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t xml:space="preserve">, underlining its proposed role in XXX. </w:t>
        </w:r>
      </w:ins>
      <w:del w:id="242" w:author="Christiane Ahlheim" w:date="2015-03-24T19:27:00Z">
        <w:r w:rsidRPr="00A95A83" w:rsidDel="002F3DC2">
          <w:rPr>
            <w:rFonts w:ascii="Calibri" w:hAnsi="Calibri"/>
            <w:sz w:val="24"/>
            <w:szCs w:val="24"/>
            <w:rPrChange w:id="243" w:author="Christiane Ahlheim" w:date="2015-03-24T19:43:00Z">
              <w:rPr>
                <w:rFonts w:ascii="Calibri" w:hAnsi="Calibri"/>
                <w:sz w:val="18"/>
                <w:szCs w:val="18"/>
              </w:rPr>
            </w:rPrChange>
          </w:rPr>
          <w:delText>.</w:delText>
        </w:r>
      </w:del>
    </w:p>
    <w:p w:rsidR="008E4555" w:rsidRPr="00A95A83" w:rsidRDefault="008E4555">
      <w:pPr>
        <w:pStyle w:val="StandardWeb"/>
        <w:spacing w:before="2"/>
        <w:ind w:firstLine="567"/>
        <w:jc w:val="both"/>
        <w:rPr>
          <w:rFonts w:ascii="Calibri" w:hAnsi="Calibri"/>
          <w:sz w:val="24"/>
          <w:szCs w:val="24"/>
          <w:rPrChange w:id="244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</w:pPr>
    </w:p>
    <w:p w:rsidR="00DA355A" w:rsidRPr="00A95A83" w:rsidRDefault="00DA355A" w:rsidP="00154FC6">
      <w:pPr>
        <w:pStyle w:val="StandardWeb"/>
        <w:spacing w:before="2"/>
        <w:ind w:firstLine="567"/>
        <w:jc w:val="both"/>
        <w:rPr>
          <w:rFonts w:ascii="Calibri" w:hAnsi="Calibri"/>
          <w:sz w:val="24"/>
          <w:szCs w:val="24"/>
          <w:rPrChange w:id="245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</w:pPr>
      <w:proofErr w:type="gramStart"/>
      <w:r w:rsidRPr="00A95A83">
        <w:rPr>
          <w:rFonts w:ascii="Calibri" w:hAnsi="Calibri"/>
          <w:sz w:val="24"/>
          <w:szCs w:val="24"/>
          <w:rPrChange w:id="246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lastRenderedPageBreak/>
        <w:t>This results</w:t>
      </w:r>
      <w:proofErr w:type="gramEnd"/>
      <w:r w:rsidRPr="00A95A83">
        <w:rPr>
          <w:rFonts w:ascii="Calibri" w:hAnsi="Calibri"/>
          <w:sz w:val="24"/>
          <w:szCs w:val="24"/>
          <w:rPrChange w:id="247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 xml:space="preserve"> provide evidence that a unique network is activated when participants reach an interim goal during navigation. Our findings suggest that humans </w:t>
      </w:r>
      <w:r w:rsidR="00AF0E49" w:rsidRPr="00A95A83">
        <w:rPr>
          <w:rFonts w:ascii="Calibri" w:hAnsi="Calibri"/>
          <w:sz w:val="24"/>
          <w:szCs w:val="24"/>
          <w:rPrChange w:id="248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>represent</w:t>
      </w:r>
      <w:r w:rsidRPr="00A95A83">
        <w:rPr>
          <w:rFonts w:ascii="Calibri" w:hAnsi="Calibri"/>
          <w:sz w:val="24"/>
          <w:szCs w:val="24"/>
          <w:rPrChange w:id="249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 xml:space="preserve"> the value of actions in a hierarchical fashion, and that the interconnected structures signal when a </w:t>
      </w:r>
      <w:proofErr w:type="spellStart"/>
      <w:r w:rsidRPr="00A95A83">
        <w:rPr>
          <w:rFonts w:ascii="Calibri" w:hAnsi="Calibri"/>
          <w:sz w:val="24"/>
          <w:szCs w:val="24"/>
          <w:rPrChange w:id="250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>subgoal</w:t>
      </w:r>
      <w:proofErr w:type="spellEnd"/>
      <w:r w:rsidRPr="00A95A83">
        <w:rPr>
          <w:rFonts w:ascii="Calibri" w:hAnsi="Calibri"/>
          <w:sz w:val="24"/>
          <w:szCs w:val="24"/>
          <w:rPrChange w:id="251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 xml:space="preserve"> has been reached. </w:t>
      </w:r>
    </w:p>
    <w:p w:rsidR="00DA355A" w:rsidRPr="00A95A83" w:rsidRDefault="00DA355A" w:rsidP="00DA355A">
      <w:pPr>
        <w:pStyle w:val="StandardWeb"/>
        <w:spacing w:before="2"/>
        <w:rPr>
          <w:rFonts w:ascii="Calibri" w:hAnsi="Calibri"/>
          <w:sz w:val="24"/>
          <w:szCs w:val="24"/>
          <w:rPrChange w:id="252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</w:pPr>
    </w:p>
    <w:p w:rsidR="008E4555" w:rsidRPr="00A95A83" w:rsidRDefault="008E4555" w:rsidP="00DA355A">
      <w:pPr>
        <w:pStyle w:val="StandardWeb"/>
        <w:spacing w:before="2"/>
        <w:rPr>
          <w:rFonts w:ascii="Calibri" w:hAnsi="Calibri"/>
          <w:sz w:val="24"/>
          <w:szCs w:val="24"/>
          <w:rPrChange w:id="253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</w:pPr>
    </w:p>
    <w:p w:rsidR="00DA355A" w:rsidRPr="00A95A83" w:rsidRDefault="00DA355A" w:rsidP="00DA355A">
      <w:pPr>
        <w:pStyle w:val="StandardWeb"/>
        <w:numPr>
          <w:ilvl w:val="0"/>
          <w:numId w:val="1"/>
        </w:numPr>
        <w:spacing w:before="2"/>
        <w:rPr>
          <w:rFonts w:ascii="Calibri" w:hAnsi="Calibri"/>
          <w:sz w:val="24"/>
          <w:szCs w:val="24"/>
          <w:rPrChange w:id="254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</w:pPr>
      <w:r w:rsidRPr="00A95A83">
        <w:rPr>
          <w:rFonts w:ascii="Calibri" w:hAnsi="Calibri"/>
          <w:sz w:val="24"/>
          <w:szCs w:val="24"/>
          <w:rPrChange w:id="255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 xml:space="preserve">Sutton, </w:t>
      </w:r>
      <w:proofErr w:type="spellStart"/>
      <w:r w:rsidRPr="00A95A83">
        <w:rPr>
          <w:rFonts w:ascii="Calibri" w:hAnsi="Calibri"/>
          <w:sz w:val="24"/>
          <w:szCs w:val="24"/>
          <w:rPrChange w:id="256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>Barto</w:t>
      </w:r>
      <w:proofErr w:type="spellEnd"/>
      <w:r w:rsidRPr="00A95A83">
        <w:rPr>
          <w:rFonts w:ascii="Calibri" w:hAnsi="Calibri"/>
          <w:sz w:val="24"/>
          <w:szCs w:val="24"/>
          <w:rPrChange w:id="257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 xml:space="preserve"> (1998), </w:t>
      </w:r>
      <w:r w:rsidRPr="00A95A83">
        <w:rPr>
          <w:rFonts w:ascii="Calibri" w:hAnsi="Calibri"/>
          <w:i/>
          <w:sz w:val="24"/>
          <w:szCs w:val="24"/>
          <w:rPrChange w:id="258" w:author="Christiane Ahlheim" w:date="2015-03-24T19:43:00Z">
            <w:rPr>
              <w:rFonts w:ascii="Calibri" w:hAnsi="Calibri"/>
              <w:i/>
              <w:sz w:val="18"/>
              <w:szCs w:val="18"/>
            </w:rPr>
          </w:rPrChange>
        </w:rPr>
        <w:t>Reinforcement Learning: An Introduction</w:t>
      </w:r>
      <w:r w:rsidRPr="00A95A83">
        <w:rPr>
          <w:rFonts w:ascii="Calibri" w:hAnsi="Calibri"/>
          <w:sz w:val="24"/>
          <w:szCs w:val="24"/>
          <w:rPrChange w:id="259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>, The MIT Press</w:t>
      </w:r>
    </w:p>
    <w:p w:rsidR="00DA355A" w:rsidRPr="00A95A83" w:rsidRDefault="00DA355A" w:rsidP="00DA355A">
      <w:pPr>
        <w:pStyle w:val="StandardWeb"/>
        <w:numPr>
          <w:ilvl w:val="0"/>
          <w:numId w:val="1"/>
        </w:numPr>
        <w:spacing w:before="2"/>
        <w:rPr>
          <w:rFonts w:ascii="Calibri" w:hAnsi="Calibri"/>
          <w:sz w:val="24"/>
          <w:szCs w:val="24"/>
          <w:rPrChange w:id="260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</w:pPr>
      <w:r w:rsidRPr="00A95A83">
        <w:rPr>
          <w:rFonts w:ascii="Calibri" w:hAnsi="Calibri"/>
          <w:sz w:val="24"/>
          <w:szCs w:val="24"/>
          <w:rPrChange w:id="261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 xml:space="preserve">Sutton, </w:t>
      </w:r>
      <w:proofErr w:type="spellStart"/>
      <w:r w:rsidRPr="00A95A83">
        <w:rPr>
          <w:rFonts w:ascii="Calibri" w:hAnsi="Calibri"/>
          <w:sz w:val="24"/>
          <w:szCs w:val="24"/>
          <w:rPrChange w:id="262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>Precup</w:t>
      </w:r>
      <w:proofErr w:type="spellEnd"/>
      <w:r w:rsidRPr="00A95A83">
        <w:rPr>
          <w:rFonts w:ascii="Calibri" w:hAnsi="Calibri"/>
          <w:sz w:val="24"/>
          <w:szCs w:val="24"/>
          <w:rPrChange w:id="263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 xml:space="preserve">, Singh (1999), </w:t>
      </w:r>
      <w:r w:rsidRPr="00A95A83">
        <w:rPr>
          <w:rFonts w:ascii="Calibri" w:hAnsi="Calibri"/>
          <w:i/>
          <w:sz w:val="24"/>
          <w:szCs w:val="24"/>
          <w:rPrChange w:id="264" w:author="Christiane Ahlheim" w:date="2015-03-24T19:43:00Z">
            <w:rPr>
              <w:rFonts w:ascii="Calibri" w:hAnsi="Calibri"/>
              <w:i/>
              <w:sz w:val="18"/>
              <w:szCs w:val="18"/>
            </w:rPr>
          </w:rPrChange>
        </w:rPr>
        <w:t>Between MDPs and semi-MDPs: A framework for temporal abstraction in reinforcement learning</w:t>
      </w:r>
      <w:r w:rsidRPr="00A95A83">
        <w:rPr>
          <w:rFonts w:ascii="Calibri" w:hAnsi="Calibri"/>
          <w:sz w:val="24"/>
          <w:szCs w:val="24"/>
          <w:rPrChange w:id="265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>, Artificial Intelligence, vol. 112, Issues 1-2, pp. 181-211</w:t>
      </w:r>
    </w:p>
    <w:p w:rsidR="00DA355A" w:rsidRPr="00A95A83" w:rsidRDefault="00DA355A" w:rsidP="00DA355A">
      <w:pPr>
        <w:pStyle w:val="StandardWeb"/>
        <w:numPr>
          <w:ilvl w:val="0"/>
          <w:numId w:val="1"/>
        </w:numPr>
        <w:spacing w:before="2"/>
        <w:rPr>
          <w:rFonts w:ascii="Calibri" w:hAnsi="Calibri"/>
          <w:sz w:val="24"/>
          <w:szCs w:val="24"/>
          <w:rPrChange w:id="266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</w:pPr>
      <w:r w:rsidRPr="00A95A83">
        <w:rPr>
          <w:rFonts w:ascii="Calibri" w:hAnsi="Calibri"/>
          <w:sz w:val="24"/>
          <w:szCs w:val="24"/>
          <w:rPrChange w:id="267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 xml:space="preserve">Schapiro et al. (2013) </w:t>
      </w:r>
      <w:r w:rsidRPr="00A95A83">
        <w:rPr>
          <w:rFonts w:ascii="Calibri" w:hAnsi="Calibri"/>
          <w:i/>
          <w:sz w:val="24"/>
          <w:szCs w:val="24"/>
          <w:rPrChange w:id="268" w:author="Christiane Ahlheim" w:date="2015-03-24T19:43:00Z">
            <w:rPr>
              <w:rFonts w:ascii="Calibri" w:hAnsi="Calibri"/>
              <w:i/>
              <w:sz w:val="18"/>
              <w:szCs w:val="18"/>
            </w:rPr>
          </w:rPrChange>
        </w:rPr>
        <w:t>Neural representations of events arise from temporal community structure</w:t>
      </w:r>
      <w:r w:rsidRPr="00A95A83">
        <w:rPr>
          <w:rFonts w:ascii="Calibri" w:hAnsi="Calibri"/>
          <w:sz w:val="24"/>
          <w:szCs w:val="24"/>
          <w:rPrChange w:id="269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>, Nature Neuroscience, 16, pp. 486–492</w:t>
      </w:r>
    </w:p>
    <w:p w:rsidR="00DA355A" w:rsidRPr="00A95A83" w:rsidRDefault="00DA355A" w:rsidP="00DA355A">
      <w:pPr>
        <w:pStyle w:val="StandardWeb"/>
        <w:numPr>
          <w:ilvl w:val="0"/>
          <w:numId w:val="1"/>
        </w:numPr>
        <w:spacing w:before="2"/>
        <w:rPr>
          <w:rFonts w:ascii="Calibri" w:hAnsi="Calibri"/>
          <w:sz w:val="24"/>
          <w:szCs w:val="24"/>
          <w:rPrChange w:id="270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</w:pPr>
      <w:proofErr w:type="spellStart"/>
      <w:r w:rsidRPr="00A95A83">
        <w:rPr>
          <w:rFonts w:ascii="Calibri" w:hAnsi="Calibri"/>
          <w:sz w:val="24"/>
          <w:szCs w:val="24"/>
          <w:rPrChange w:id="271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>Botvinick</w:t>
      </w:r>
      <w:proofErr w:type="spellEnd"/>
      <w:r w:rsidRPr="00A95A83">
        <w:rPr>
          <w:rFonts w:ascii="Calibri" w:hAnsi="Calibri"/>
          <w:sz w:val="24"/>
          <w:szCs w:val="24"/>
          <w:rPrChange w:id="272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 xml:space="preserve">, </w:t>
      </w:r>
      <w:proofErr w:type="spellStart"/>
      <w:r w:rsidRPr="00A95A83">
        <w:rPr>
          <w:rFonts w:ascii="Calibri" w:hAnsi="Calibri"/>
          <w:sz w:val="24"/>
          <w:szCs w:val="24"/>
          <w:rPrChange w:id="273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>Niv</w:t>
      </w:r>
      <w:proofErr w:type="spellEnd"/>
      <w:r w:rsidRPr="00A95A83">
        <w:rPr>
          <w:rFonts w:ascii="Calibri" w:hAnsi="Calibri"/>
          <w:sz w:val="24"/>
          <w:szCs w:val="24"/>
          <w:rPrChange w:id="274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 xml:space="preserve">, </w:t>
      </w:r>
      <w:proofErr w:type="spellStart"/>
      <w:r w:rsidRPr="00A95A83">
        <w:rPr>
          <w:rFonts w:ascii="Calibri" w:hAnsi="Calibri"/>
          <w:sz w:val="24"/>
          <w:szCs w:val="24"/>
          <w:rPrChange w:id="275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>Barto</w:t>
      </w:r>
      <w:proofErr w:type="spellEnd"/>
      <w:r w:rsidRPr="00A95A83">
        <w:rPr>
          <w:rFonts w:ascii="Calibri" w:hAnsi="Calibri"/>
          <w:sz w:val="24"/>
          <w:szCs w:val="24"/>
          <w:rPrChange w:id="276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 xml:space="preserve"> (2009), </w:t>
      </w:r>
      <w:r w:rsidRPr="00A95A83">
        <w:rPr>
          <w:rFonts w:ascii="Calibri" w:hAnsi="Calibri"/>
          <w:i/>
          <w:sz w:val="24"/>
          <w:szCs w:val="24"/>
          <w:rPrChange w:id="277" w:author="Christiane Ahlheim" w:date="2015-03-24T19:43:00Z">
            <w:rPr>
              <w:rFonts w:ascii="Calibri" w:hAnsi="Calibri"/>
              <w:i/>
              <w:sz w:val="18"/>
              <w:szCs w:val="18"/>
            </w:rPr>
          </w:rPrChange>
        </w:rPr>
        <w:t xml:space="preserve">Hierarchically organized </w:t>
      </w:r>
      <w:proofErr w:type="spellStart"/>
      <w:r w:rsidRPr="00A95A83">
        <w:rPr>
          <w:rFonts w:ascii="Calibri" w:hAnsi="Calibri"/>
          <w:i/>
          <w:sz w:val="24"/>
          <w:szCs w:val="24"/>
          <w:rPrChange w:id="278" w:author="Christiane Ahlheim" w:date="2015-03-24T19:43:00Z">
            <w:rPr>
              <w:rFonts w:ascii="Calibri" w:hAnsi="Calibri"/>
              <w:i/>
              <w:sz w:val="18"/>
              <w:szCs w:val="18"/>
            </w:rPr>
          </w:rPrChange>
        </w:rPr>
        <w:t>behavior</w:t>
      </w:r>
      <w:proofErr w:type="spellEnd"/>
      <w:r w:rsidRPr="00A95A83">
        <w:rPr>
          <w:rFonts w:ascii="Calibri" w:hAnsi="Calibri"/>
          <w:i/>
          <w:sz w:val="24"/>
          <w:szCs w:val="24"/>
          <w:rPrChange w:id="279" w:author="Christiane Ahlheim" w:date="2015-03-24T19:43:00Z">
            <w:rPr>
              <w:rFonts w:ascii="Calibri" w:hAnsi="Calibri"/>
              <w:i/>
              <w:sz w:val="18"/>
              <w:szCs w:val="18"/>
            </w:rPr>
          </w:rPrChange>
        </w:rPr>
        <w:t xml:space="preserve"> and its neural foundations: A reinforcement learning perspective, </w:t>
      </w:r>
      <w:r w:rsidRPr="00A95A83">
        <w:rPr>
          <w:rFonts w:ascii="Calibri" w:hAnsi="Calibri"/>
          <w:sz w:val="24"/>
          <w:szCs w:val="24"/>
          <w:rPrChange w:id="280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>Cognition, vol. 113, Issue 3, pp. 262-280</w:t>
      </w:r>
    </w:p>
    <w:p w:rsidR="00DA355A" w:rsidRPr="00A95A83" w:rsidRDefault="00DA355A" w:rsidP="00DA355A">
      <w:pPr>
        <w:pStyle w:val="StandardWeb"/>
        <w:numPr>
          <w:ilvl w:val="0"/>
          <w:numId w:val="1"/>
        </w:numPr>
        <w:spacing w:before="2"/>
        <w:rPr>
          <w:rFonts w:ascii="Calibri" w:hAnsi="Calibri"/>
          <w:sz w:val="24"/>
          <w:szCs w:val="24"/>
          <w:rPrChange w:id="281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</w:pPr>
      <w:proofErr w:type="spellStart"/>
      <w:r w:rsidRPr="00A95A83">
        <w:rPr>
          <w:rFonts w:ascii="Calibri" w:hAnsi="Calibri"/>
          <w:sz w:val="24"/>
          <w:szCs w:val="24"/>
          <w:rPrChange w:id="282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>Ribas-Fernandes</w:t>
      </w:r>
      <w:proofErr w:type="spellEnd"/>
      <w:r w:rsidRPr="00A95A83">
        <w:rPr>
          <w:rFonts w:ascii="Calibri" w:hAnsi="Calibri"/>
          <w:sz w:val="24"/>
          <w:szCs w:val="24"/>
          <w:rPrChange w:id="283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 xml:space="preserve"> et al. (2011) </w:t>
      </w:r>
      <w:r w:rsidRPr="00A95A83">
        <w:rPr>
          <w:rFonts w:ascii="Calibri" w:hAnsi="Calibri"/>
          <w:i/>
          <w:sz w:val="24"/>
          <w:szCs w:val="24"/>
          <w:rPrChange w:id="284" w:author="Christiane Ahlheim" w:date="2015-03-24T19:43:00Z">
            <w:rPr>
              <w:rFonts w:ascii="Calibri" w:hAnsi="Calibri"/>
              <w:i/>
              <w:sz w:val="18"/>
              <w:szCs w:val="18"/>
            </w:rPr>
          </w:rPrChange>
        </w:rPr>
        <w:t>A Neural Signature of Hierarchical Reinforcement Learning</w:t>
      </w:r>
      <w:r w:rsidRPr="00A95A83">
        <w:rPr>
          <w:rFonts w:ascii="Calibri" w:hAnsi="Calibri"/>
          <w:sz w:val="24"/>
          <w:szCs w:val="24"/>
          <w:rPrChange w:id="285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  <w:t>, Neuron, vol. 71, Issue 2, pp. 370-379</w:t>
      </w:r>
    </w:p>
    <w:p w:rsidR="00DA355A" w:rsidRPr="00A95A83" w:rsidRDefault="00DA355A" w:rsidP="00DA355A">
      <w:pPr>
        <w:pStyle w:val="StandardWeb"/>
        <w:spacing w:before="2"/>
        <w:ind w:left="360"/>
        <w:rPr>
          <w:rFonts w:ascii="Calibri" w:hAnsi="Calibri"/>
          <w:sz w:val="24"/>
          <w:szCs w:val="24"/>
          <w:rPrChange w:id="286" w:author="Christiane Ahlheim" w:date="2015-03-24T19:43:00Z">
            <w:rPr>
              <w:rFonts w:ascii="Calibri" w:hAnsi="Calibri"/>
              <w:sz w:val="18"/>
              <w:szCs w:val="18"/>
            </w:rPr>
          </w:rPrChange>
        </w:rPr>
      </w:pPr>
    </w:p>
    <w:p w:rsidR="00472356" w:rsidRPr="00A95A83" w:rsidRDefault="00472356">
      <w:pPr>
        <w:rPr>
          <w:rPrChange w:id="287" w:author="Christiane Ahlheim" w:date="2015-03-24T19:43:00Z">
            <w:rPr>
              <w:sz w:val="18"/>
              <w:szCs w:val="18"/>
            </w:rPr>
          </w:rPrChange>
        </w:rPr>
      </w:pPr>
    </w:p>
    <w:sectPr w:rsidR="00472356" w:rsidRPr="00A95A83" w:rsidSect="00DB6CC6">
      <w:pgSz w:w="11900" w:h="16840"/>
      <w:pgMar w:top="1440" w:right="1800" w:bottom="1440" w:left="1800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9" w:author="Christiane Ahlheim" w:date="2015-03-24T19:07:00Z" w:initials="CA">
    <w:p w:rsidR="00020BF3" w:rsidRDefault="00020BF3">
      <w:pPr>
        <w:pStyle w:val="Kommentartext"/>
      </w:pPr>
      <w:ins w:id="53" w:author="Christiane Ahlheim" w:date="2015-03-24T19:07:00Z">
        <w:r>
          <w:rPr>
            <w:rStyle w:val="Kommentarzeichen"/>
          </w:rPr>
          <w:annotationRef/>
        </w:r>
      </w:ins>
      <w:r>
        <w:t xml:space="preserve">Just a suggestion, to make it earlier clear that you’re using </w:t>
      </w:r>
      <w:proofErr w:type="spellStart"/>
      <w:r>
        <w:t>fmri</w:t>
      </w:r>
      <w:proofErr w:type="spellEnd"/>
      <w:proofErr w:type="gramStart"/>
      <w:r>
        <w:t>..?</w:t>
      </w:r>
      <w:proofErr w:type="gramEnd"/>
    </w:p>
  </w:comment>
  <w:comment w:id="109" w:author="Christiane Ahlheim" w:date="2015-03-24T19:19:00Z" w:initials="CA">
    <w:p w:rsidR="00020BF3" w:rsidRDefault="00020BF3">
      <w:pPr>
        <w:pStyle w:val="Kommentartext"/>
      </w:pPr>
      <w:ins w:id="112" w:author="Christiane Ahlheim" w:date="2015-03-24T19:18:00Z">
        <w:r>
          <w:rPr>
            <w:rStyle w:val="Kommentarzeichen"/>
          </w:rPr>
          <w:annotationRef/>
        </w:r>
      </w:ins>
      <w:r>
        <w:t>Not sure if you can use “baseline” here</w:t>
      </w:r>
      <w:proofErr w:type="gramStart"/>
      <w:r>
        <w:t>..?</w:t>
      </w:r>
      <w:proofErr w:type="gramEnd"/>
      <w:r>
        <w:t xml:space="preserve"> </w:t>
      </w:r>
    </w:p>
  </w:comment>
  <w:comment w:id="116" w:author="Christiane Ahlheim" w:date="2015-03-24T19:14:00Z" w:initials="CA">
    <w:p w:rsidR="00020BF3" w:rsidRDefault="00020BF3">
      <w:pPr>
        <w:pStyle w:val="Kommentartext"/>
      </w:pPr>
      <w:ins w:id="122" w:author="Christiane Ahlheim" w:date="2015-03-24T19:14:00Z">
        <w:r>
          <w:rPr>
            <w:rStyle w:val="Kommentarzeichen"/>
          </w:rPr>
          <w:annotationRef/>
        </w:r>
      </w:ins>
      <w:r>
        <w:t>Not very happy with this, yours might be better</w:t>
      </w:r>
      <w:proofErr w:type="gramStart"/>
      <w:r>
        <w:t>..</w:t>
      </w:r>
      <w:proofErr w:type="gramEnd"/>
    </w:p>
  </w:comment>
  <w:comment w:id="218" w:author="Christiane Ahlheim" w:date="2015-03-24T19:25:00Z" w:initials="CA">
    <w:p w:rsidR="002F3DC2" w:rsidRDefault="002F3DC2">
      <w:pPr>
        <w:pStyle w:val="Kommentartext"/>
      </w:pPr>
      <w:r>
        <w:rPr>
          <w:rStyle w:val="Kommentarzeichen"/>
        </w:rPr>
        <w:annotationRef/>
      </w:r>
      <w:r>
        <w:t>I don’t understand this point</w:t>
      </w:r>
      <w:proofErr w:type="gramStart"/>
      <w:r>
        <w:t>..?</w:t>
      </w:r>
      <w:proofErr w:type="gramEnd"/>
      <w:r>
        <w:t xml:space="preserve"> </w:t>
      </w:r>
      <w:proofErr w:type="gramStart"/>
      <w:r>
        <w:t>how</w:t>
      </w:r>
      <w:proofErr w:type="gramEnd"/>
      <w:r>
        <w:t xml:space="preserve"> did you control for it? I thought the response switch is half of your interaction?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627AE1"/>
    <w:multiLevelType w:val="multilevel"/>
    <w:tmpl w:val="F0742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55A"/>
    <w:rsid w:val="00014204"/>
    <w:rsid w:val="00020BF3"/>
    <w:rsid w:val="00154FC6"/>
    <w:rsid w:val="002F3DC2"/>
    <w:rsid w:val="00472356"/>
    <w:rsid w:val="00481B16"/>
    <w:rsid w:val="006A161C"/>
    <w:rsid w:val="006D1089"/>
    <w:rsid w:val="007C0332"/>
    <w:rsid w:val="00855956"/>
    <w:rsid w:val="008B0340"/>
    <w:rsid w:val="008E195C"/>
    <w:rsid w:val="008E4555"/>
    <w:rsid w:val="00937965"/>
    <w:rsid w:val="00A6496D"/>
    <w:rsid w:val="00A95A83"/>
    <w:rsid w:val="00AF0E49"/>
    <w:rsid w:val="00BB2035"/>
    <w:rsid w:val="00DA355A"/>
    <w:rsid w:val="00DB6CC6"/>
    <w:rsid w:val="00F158D3"/>
    <w:rsid w:val="00F4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E50B3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rsid w:val="00DA355A"/>
    <w:pPr>
      <w:spacing w:beforeLines="1"/>
    </w:pPr>
    <w:rPr>
      <w:rFonts w:ascii="Times" w:eastAsia="Cambria" w:hAnsi="Times" w:cs="Times New Roman"/>
      <w:sz w:val="20"/>
      <w:szCs w:val="20"/>
      <w:lang w:val="en-GB"/>
    </w:rPr>
  </w:style>
  <w:style w:type="character" w:styleId="Kommentarzeichen">
    <w:name w:val="annotation reference"/>
    <w:uiPriority w:val="99"/>
    <w:semiHidden/>
    <w:unhideWhenUsed/>
    <w:rsid w:val="00DA355A"/>
    <w:rPr>
      <w:sz w:val="18"/>
      <w:szCs w:val="18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DA355A"/>
    <w:rPr>
      <w:rFonts w:ascii="Cambria" w:eastAsia="Cambria" w:hAnsi="Cambria" w:cs="Times New Roman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DA355A"/>
    <w:rPr>
      <w:rFonts w:ascii="Cambria" w:eastAsia="Cambria" w:hAnsi="Cambria" w:cs="Times New Roman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A355A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A355A"/>
    <w:rPr>
      <w:rFonts w:ascii="Lucida Grande" w:hAnsi="Lucida Grande" w:cs="Lucida Grande"/>
      <w:sz w:val="18"/>
      <w:szCs w:val="18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020BF3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020BF3"/>
    <w:rPr>
      <w:rFonts w:ascii="Cambria" w:eastAsia="Cambria" w:hAnsi="Cambria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rsid w:val="00DA355A"/>
    <w:pPr>
      <w:spacing w:beforeLines="1"/>
    </w:pPr>
    <w:rPr>
      <w:rFonts w:ascii="Times" w:eastAsia="Cambria" w:hAnsi="Times" w:cs="Times New Roman"/>
      <w:sz w:val="20"/>
      <w:szCs w:val="20"/>
      <w:lang w:val="en-GB"/>
    </w:rPr>
  </w:style>
  <w:style w:type="character" w:styleId="Kommentarzeichen">
    <w:name w:val="annotation reference"/>
    <w:uiPriority w:val="99"/>
    <w:semiHidden/>
    <w:unhideWhenUsed/>
    <w:rsid w:val="00DA355A"/>
    <w:rPr>
      <w:sz w:val="18"/>
      <w:szCs w:val="18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DA355A"/>
    <w:rPr>
      <w:rFonts w:ascii="Cambria" w:eastAsia="Cambria" w:hAnsi="Cambria" w:cs="Times New Roman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DA355A"/>
    <w:rPr>
      <w:rFonts w:ascii="Cambria" w:eastAsia="Cambria" w:hAnsi="Cambria" w:cs="Times New Roman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A355A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A355A"/>
    <w:rPr>
      <w:rFonts w:ascii="Lucida Grande" w:hAnsi="Lucida Grande" w:cs="Lucida Grande"/>
      <w:sz w:val="18"/>
      <w:szCs w:val="18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020BF3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020BF3"/>
    <w:rPr>
      <w:rFonts w:ascii="Cambria" w:eastAsia="Cambria" w:hAnsi="Cambria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858</Words>
  <Characters>5409</Characters>
  <Application>Microsoft Macintosh Word</Application>
  <DocSecurity>0</DocSecurity>
  <Lines>45</Lines>
  <Paragraphs>12</Paragraphs>
  <ScaleCrop>false</ScaleCrop>
  <Company/>
  <LinksUpToDate>false</LinksUpToDate>
  <CharactersWithSpaces>6255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Christiane Ahlheim</cp:lastModifiedBy>
  <cp:revision>3</cp:revision>
  <dcterms:created xsi:type="dcterms:W3CDTF">2015-03-24T23:28:00Z</dcterms:created>
  <dcterms:modified xsi:type="dcterms:W3CDTF">2015-03-24T23:49:00Z</dcterms:modified>
</cp:coreProperties>
</file>